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Nunito Sans" w:cs="Nunito Sans" w:eastAsia="Nunito Sans" w:hAnsi="Nunito Sans"/>
        </w:rPr>
      </w:pPr>
      <w:bookmarkStart w:colFirst="0" w:colLast="0" w:name="_eyxfd1emlbuc" w:id="0"/>
      <w:bookmarkEnd w:id="0"/>
      <w:commentRangeStart w:id="0"/>
      <w:commentRangeStart w:id="1"/>
      <w:commentRangeStart w:id="2"/>
      <w:commentRangeStart w:id="3"/>
      <w:commentRangeStart w:id="4"/>
      <w:r w:rsidDel="00000000" w:rsidR="00000000" w:rsidRPr="00000000">
        <w:rPr>
          <w:rFonts w:ascii="Nunito Sans" w:cs="Nunito Sans" w:eastAsia="Nunito Sans" w:hAnsi="Nunito Sans"/>
          <w:rtl w:val="0"/>
        </w:rPr>
        <w:t xml:space="preserve">Configuration best practices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2">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03">
      <w:pPr>
        <w:pStyle w:val="Subtitle"/>
        <w:pageBreakBefore w:val="0"/>
        <w:spacing w:line="360" w:lineRule="auto"/>
        <w:rPr>
          <w:rFonts w:ascii="Nunito Sans" w:cs="Nunito Sans" w:eastAsia="Nunito Sans" w:hAnsi="Nunito Sans"/>
        </w:rPr>
      </w:pPr>
      <w:bookmarkStart w:colFirst="0" w:colLast="0" w:name="_7oiispqg4kxk" w:id="1"/>
      <w:bookmarkEnd w:id="1"/>
      <w:r w:rsidDel="00000000" w:rsidR="00000000" w:rsidRPr="00000000">
        <w:rPr>
          <w:rFonts w:ascii="Nunito Sans" w:cs="Nunito Sans" w:eastAsia="Nunito Sans" w:hAnsi="Nunito Sans"/>
          <w:rtl w:val="0"/>
        </w:rPr>
        <w:t xml:space="preserve">A place to record design recommendations that are not set at a code level, but rather are configurable and left up to the partner, project designer, or tech lead.</w:t>
      </w:r>
    </w:p>
    <w:p w:rsidR="00000000" w:rsidDel="00000000" w:rsidP="00000000" w:rsidRDefault="00000000" w:rsidRPr="00000000" w14:paraId="00000004">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05">
      <w:pPr>
        <w:pStyle w:val="Heading1"/>
        <w:pageBreakBefore w:val="0"/>
        <w:rPr>
          <w:rFonts w:ascii="Nunito Sans" w:cs="Nunito Sans" w:eastAsia="Nunito Sans" w:hAnsi="Nunito Sans"/>
        </w:rPr>
      </w:pPr>
      <w:bookmarkStart w:colFirst="0" w:colLast="0" w:name="_f04mippvj5w6" w:id="2"/>
      <w:bookmarkEnd w:id="2"/>
      <w:r w:rsidDel="00000000" w:rsidR="00000000" w:rsidRPr="00000000">
        <w:rPr>
          <w:rFonts w:ascii="Nunito Sans" w:cs="Nunito Sans" w:eastAsia="Nunito Sans" w:hAnsi="Nunito Sans"/>
          <w:rtl w:val="0"/>
        </w:rPr>
        <w:t xml:space="preserve">Table of Contents</w:t>
      </w:r>
    </w:p>
    <w:p w:rsidR="00000000" w:rsidDel="00000000" w:rsidP="00000000" w:rsidRDefault="00000000" w:rsidRPr="00000000" w14:paraId="00000006">
      <w:pPr>
        <w:pStyle w:val="Heading2"/>
        <w:pageBreakBefore w:val="0"/>
        <w:rPr>
          <w:rFonts w:ascii="Nunito Sans" w:cs="Nunito Sans" w:eastAsia="Nunito Sans" w:hAnsi="Nunito Sans"/>
        </w:rPr>
      </w:pPr>
      <w:bookmarkStart w:colFirst="0" w:colLast="0" w:name="_6qlsbj9eljus" w:id="3"/>
      <w:bookmarkEnd w:id="3"/>
      <w:hyperlink w:anchor="xde33s12ucem">
        <w:r w:rsidDel="00000000" w:rsidR="00000000" w:rsidRPr="00000000">
          <w:rPr>
            <w:rFonts w:ascii="Nunito Sans" w:cs="Nunito Sans" w:eastAsia="Nunito Sans" w:hAnsi="Nunito Sans"/>
            <w:color w:val="1155cc"/>
            <w:u w:val="single"/>
            <w:rtl w:val="0"/>
          </w:rPr>
          <w:t xml:space="preserve">Forms</w:t>
        </w:r>
      </w:hyperlink>
      <w:r w:rsidDel="00000000" w:rsidR="00000000" w:rsidRPr="00000000">
        <w:rPr>
          <w:rtl w:val="0"/>
        </w:rPr>
      </w:r>
    </w:p>
    <w:p w:rsidR="00000000" w:rsidDel="00000000" w:rsidP="00000000" w:rsidRDefault="00000000" w:rsidRPr="00000000" w14:paraId="00000007">
      <w:pPr>
        <w:pStyle w:val="Heading2"/>
        <w:pageBreakBefore w:val="0"/>
        <w:rPr>
          <w:rFonts w:ascii="Nunito Sans" w:cs="Nunito Sans" w:eastAsia="Nunito Sans" w:hAnsi="Nunito Sans"/>
        </w:rPr>
      </w:pPr>
      <w:bookmarkStart w:colFirst="0" w:colLast="0" w:name="_6qlsbj9eljus" w:id="3"/>
      <w:bookmarkEnd w:id="3"/>
      <w:hyperlink w:anchor="h8l8cirh3zwh">
        <w:r w:rsidDel="00000000" w:rsidR="00000000" w:rsidRPr="00000000">
          <w:rPr>
            <w:rFonts w:ascii="Nunito Sans" w:cs="Nunito Sans" w:eastAsia="Nunito Sans" w:hAnsi="Nunito Sans"/>
            <w:color w:val="1155cc"/>
            <w:u w:val="single"/>
            <w:rtl w:val="0"/>
          </w:rPr>
          <w:t xml:space="preserve">Condition cards</w:t>
        </w:r>
      </w:hyperlink>
      <w:r w:rsidDel="00000000" w:rsidR="00000000" w:rsidRPr="00000000">
        <w:rPr>
          <w:rtl w:val="0"/>
        </w:rPr>
      </w:r>
    </w:p>
    <w:p w:rsidR="00000000" w:rsidDel="00000000" w:rsidP="00000000" w:rsidRDefault="00000000" w:rsidRPr="00000000" w14:paraId="00000008">
      <w:pPr>
        <w:pStyle w:val="Heading2"/>
        <w:pageBreakBefore w:val="0"/>
        <w:rPr>
          <w:rFonts w:ascii="Nunito Sans" w:cs="Nunito Sans" w:eastAsia="Nunito Sans" w:hAnsi="Nunito Sans"/>
        </w:rPr>
      </w:pPr>
      <w:bookmarkStart w:colFirst="0" w:colLast="0" w:name="_6qlsbj9eljus" w:id="3"/>
      <w:bookmarkEnd w:id="3"/>
      <w:hyperlink w:anchor="kybgvd7nt13k">
        <w:r w:rsidDel="00000000" w:rsidR="00000000" w:rsidRPr="00000000">
          <w:rPr>
            <w:rFonts w:ascii="Nunito Sans" w:cs="Nunito Sans" w:eastAsia="Nunito Sans" w:hAnsi="Nunito Sans"/>
            <w:color w:val="1155cc"/>
            <w:u w:val="single"/>
            <w:rtl w:val="0"/>
          </w:rPr>
          <w:t xml:space="preserve">Targets widgets</w:t>
        </w:r>
      </w:hyperlink>
      <w:r w:rsidDel="00000000" w:rsidR="00000000" w:rsidRPr="00000000">
        <w:br w:type="page"/>
      </w:r>
      <w:r w:rsidDel="00000000" w:rsidR="00000000" w:rsidRPr="00000000">
        <w:rPr>
          <w:rtl w:val="0"/>
        </w:rPr>
      </w:r>
    </w:p>
    <w:bookmarkStart w:colFirst="0" w:colLast="0" w:name="xde33s12ucem" w:id="4"/>
    <w:bookmarkEnd w:id="4"/>
    <w:p w:rsidR="00000000" w:rsidDel="00000000" w:rsidP="00000000" w:rsidRDefault="00000000" w:rsidRPr="00000000" w14:paraId="00000009">
      <w:pPr>
        <w:pStyle w:val="Heading1"/>
        <w:pageBreakBefore w:val="0"/>
        <w:rPr>
          <w:rFonts w:ascii="Nunito Sans" w:cs="Nunito Sans" w:eastAsia="Nunito Sans" w:hAnsi="Nunito Sans"/>
        </w:rPr>
      </w:pPr>
      <w:bookmarkStart w:colFirst="0" w:colLast="0" w:name="_f2148guokm4u" w:id="5"/>
      <w:bookmarkEnd w:id="5"/>
      <w:r w:rsidDel="00000000" w:rsidR="00000000" w:rsidRPr="00000000">
        <w:rPr>
          <w:rFonts w:ascii="Nunito Sans" w:cs="Nunito Sans" w:eastAsia="Nunito Sans" w:hAnsi="Nunito Sans"/>
          <w:rtl w:val="0"/>
        </w:rPr>
        <w:t xml:space="preserve">Form Best Practices</w:t>
      </w:r>
    </w:p>
    <w:p w:rsidR="00000000" w:rsidDel="00000000" w:rsidP="00000000" w:rsidRDefault="00000000" w:rsidRPr="00000000" w14:paraId="0000000A">
      <w:pPr>
        <w:pStyle w:val="Heading2"/>
        <w:pageBreakBefore w:val="0"/>
        <w:rPr>
          <w:rFonts w:ascii="Nunito Sans" w:cs="Nunito Sans" w:eastAsia="Nunito Sans" w:hAnsi="Nunito Sans"/>
        </w:rPr>
      </w:pPr>
      <w:bookmarkStart w:colFirst="0" w:colLast="0" w:name="_gys2cj2ms7hg" w:id="6"/>
      <w:bookmarkEnd w:id="6"/>
      <w:r w:rsidDel="00000000" w:rsidR="00000000" w:rsidRPr="00000000">
        <w:rPr>
          <w:rFonts w:ascii="Nunito Sans" w:cs="Nunito Sans" w:eastAsia="Nunito Sans" w:hAnsi="Nunito Sans"/>
          <w:rtl w:val="0"/>
        </w:rPr>
        <w:t xml:space="preserve">Overview</w:t>
      </w:r>
    </w:p>
    <w:p w:rsidR="00000000" w:rsidDel="00000000" w:rsidP="00000000" w:rsidRDefault="00000000" w:rsidRPr="00000000" w14:paraId="0000000B">
      <w:pPr>
        <w:pageBreakBefore w:val="0"/>
        <w:spacing w:line="276"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We use forms to build the </w:t>
      </w:r>
      <w:r w:rsidDel="00000000" w:rsidR="00000000" w:rsidRPr="00000000">
        <w:rPr>
          <w:rFonts w:ascii="Nunito Sans" w:cs="Nunito Sans" w:eastAsia="Nunito Sans" w:hAnsi="Nunito Sans"/>
          <w:b w:val="1"/>
          <w:rtl w:val="0"/>
        </w:rPr>
        <w:t xml:space="preserve">Tasks</w:t>
      </w: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b w:val="1"/>
          <w:rtl w:val="0"/>
        </w:rPr>
        <w:t xml:space="preserve">Care Guides, </w:t>
      </w:r>
      <w:r w:rsidDel="00000000" w:rsidR="00000000" w:rsidRPr="00000000">
        <w:rPr>
          <w:rFonts w:ascii="Nunito Sans" w:cs="Nunito Sans" w:eastAsia="Nunito Sans" w:hAnsi="Nunito Sans"/>
          <w:rtl w:val="0"/>
        </w:rPr>
        <w:t xml:space="preserve">and</w:t>
      </w:r>
      <w:r w:rsidDel="00000000" w:rsidR="00000000" w:rsidRPr="00000000">
        <w:rPr>
          <w:rFonts w:ascii="Nunito Sans" w:cs="Nunito Sans" w:eastAsia="Nunito Sans" w:hAnsi="Nunito Sans"/>
          <w:b w:val="1"/>
          <w:rtl w:val="0"/>
        </w:rPr>
        <w:t xml:space="preserve"> Reports</w:t>
      </w:r>
      <w:r w:rsidDel="00000000" w:rsidR="00000000" w:rsidRPr="00000000">
        <w:rPr>
          <w:rFonts w:ascii="Nunito Sans" w:cs="Nunito Sans" w:eastAsia="Nunito Sans" w:hAnsi="Nunito Sans"/>
          <w:rtl w:val="0"/>
        </w:rPr>
        <w:t xml:space="preserve"> that take health workers through care protocols and provide decision support for their interactions with patients. In this context, a form is any document with questions and blank spaces or selectable options for answers. Forms can be found in many parts of your app including the </w:t>
      </w:r>
      <w:r w:rsidDel="00000000" w:rsidR="00000000" w:rsidRPr="00000000">
        <w:rPr>
          <w:rFonts w:ascii="Nunito Sans" w:cs="Nunito Sans" w:eastAsia="Nunito Sans" w:hAnsi="Nunito Sans"/>
          <w:b w:val="1"/>
          <w:rtl w:val="0"/>
        </w:rPr>
        <w:t xml:space="preserve">Tasks</w:t>
      </w: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b w:val="1"/>
          <w:rtl w:val="0"/>
        </w:rPr>
        <w:t xml:space="preserve">People</w:t>
      </w:r>
      <w:r w:rsidDel="00000000" w:rsidR="00000000" w:rsidRPr="00000000">
        <w:rPr>
          <w:rFonts w:ascii="Nunito Sans" w:cs="Nunito Sans" w:eastAsia="Nunito Sans" w:hAnsi="Nunito Sans"/>
          <w:rtl w:val="0"/>
        </w:rPr>
        <w:t xml:space="preserve">, and </w:t>
      </w:r>
      <w:r w:rsidDel="00000000" w:rsidR="00000000" w:rsidRPr="00000000">
        <w:rPr>
          <w:rFonts w:ascii="Nunito Sans" w:cs="Nunito Sans" w:eastAsia="Nunito Sans" w:hAnsi="Nunito Sans"/>
          <w:b w:val="1"/>
          <w:rtl w:val="0"/>
        </w:rPr>
        <w:t xml:space="preserve">Reports</w:t>
      </w:r>
      <w:r w:rsidDel="00000000" w:rsidR="00000000" w:rsidRPr="00000000">
        <w:rPr>
          <w:rFonts w:ascii="Nunito Sans" w:cs="Nunito Sans" w:eastAsia="Nunito Sans" w:hAnsi="Nunito Sans"/>
          <w:rtl w:val="0"/>
        </w:rPr>
        <w:t xml:space="preserve"> tabs</w:t>
        <w:br w:type="textWrapping"/>
      </w:r>
    </w:p>
    <w:p w:rsidR="00000000" w:rsidDel="00000000" w:rsidP="00000000" w:rsidRDefault="00000000" w:rsidRPr="00000000" w14:paraId="0000000C">
      <w:pPr>
        <w:pageBreakBefore w:val="0"/>
        <w:spacing w:line="276"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While both Tasks and Reports are buil</w:t>
      </w:r>
      <w:ins w:author="Kenn Sippell" w:id="0" w:date="2020-03-10T16:14:10Z">
        <w:r w:rsidDel="00000000" w:rsidR="00000000" w:rsidRPr="00000000">
          <w:rPr>
            <w:rFonts w:ascii="Nunito Sans" w:cs="Nunito Sans" w:eastAsia="Nunito Sans" w:hAnsi="Nunito Sans"/>
            <w:rtl w:val="0"/>
          </w:rPr>
          <w:t xml:space="preserve">t</w:t>
        </w:r>
      </w:ins>
      <w:del w:author="Kenn Sippell" w:id="0" w:date="2020-03-10T16:14:10Z">
        <w:r w:rsidDel="00000000" w:rsidR="00000000" w:rsidRPr="00000000">
          <w:rPr>
            <w:rFonts w:ascii="Nunito Sans" w:cs="Nunito Sans" w:eastAsia="Nunito Sans" w:hAnsi="Nunito Sans"/>
            <w:rtl w:val="0"/>
          </w:rPr>
          <w:delText xml:space="preserve">d</w:delText>
        </w:r>
      </w:del>
      <w:r w:rsidDel="00000000" w:rsidR="00000000" w:rsidRPr="00000000">
        <w:rPr>
          <w:rFonts w:ascii="Nunito Sans" w:cs="Nunito Sans" w:eastAsia="Nunito Sans" w:hAnsi="Nunito Sans"/>
          <w:rtl w:val="0"/>
        </w:rPr>
        <w:t xml:space="preserve"> with forms, there are key differences. Tasks are blank forms that need to be completed, while Reports are forms that have already been submitted. When a Task is completed and submitted, it automatically becomes a Report. </w:t>
        <w:br w:type="textWrapping"/>
        <w:br w:type="textWrapping"/>
      </w:r>
      <w:r w:rsidDel="00000000" w:rsidR="00000000" w:rsidRPr="00000000">
        <w:rPr>
          <w:rFonts w:ascii="Nunito Sans" w:cs="Nunito Sans" w:eastAsia="Nunito Sans" w:hAnsi="Nunito Sans"/>
          <w:b w:val="1"/>
          <w:rtl w:val="0"/>
        </w:rPr>
        <w:t xml:space="preserve">Note</w:t>
      </w:r>
      <w:r w:rsidDel="00000000" w:rsidR="00000000" w:rsidRPr="00000000">
        <w:rPr>
          <w:rFonts w:ascii="Nunito Sans" w:cs="Nunito Sans" w:eastAsia="Nunito Sans" w:hAnsi="Nunito Sans"/>
          <w:rtl w:val="0"/>
        </w:rPr>
        <w:t xml:space="preserve">: The icons and titles that we choose for Tasks remain the same when they become Reports.</w:t>
      </w:r>
    </w:p>
    <w:p w:rsidR="00000000" w:rsidDel="00000000" w:rsidP="00000000" w:rsidRDefault="00000000" w:rsidRPr="00000000" w14:paraId="0000000D">
      <w:pPr>
        <w:pStyle w:val="Heading2"/>
        <w:pageBreakBefore w:val="0"/>
        <w:spacing w:line="276" w:lineRule="auto"/>
        <w:rPr>
          <w:rFonts w:ascii="Nunito Sans" w:cs="Nunito Sans" w:eastAsia="Nunito Sans" w:hAnsi="Nunito Sans"/>
        </w:rPr>
      </w:pPr>
      <w:bookmarkStart w:colFirst="0" w:colLast="0" w:name="_rpvnzztns96f" w:id="7"/>
      <w:bookmarkEnd w:id="7"/>
      <w:r w:rsidDel="00000000" w:rsidR="00000000" w:rsidRPr="00000000">
        <w:rPr>
          <w:rFonts w:ascii="Nunito Sans" w:cs="Nunito Sans" w:eastAsia="Nunito Sans" w:hAnsi="Nunito Sans"/>
          <w:rtl w:val="0"/>
        </w:rPr>
        <w:t xml:space="preserve">Anatomy of a Task</w:t>
      </w:r>
    </w:p>
    <w:p w:rsidR="00000000" w:rsidDel="00000000" w:rsidP="00000000" w:rsidRDefault="00000000" w:rsidRPr="00000000" w14:paraId="0000000E">
      <w:pPr>
        <w:pageBreakBefore w:val="0"/>
        <w:spacing w:line="276"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The </w:t>
      </w:r>
      <w:r w:rsidDel="00000000" w:rsidR="00000000" w:rsidRPr="00000000">
        <w:rPr>
          <w:rFonts w:ascii="Nunito Sans" w:cs="Nunito Sans" w:eastAsia="Nunito Sans" w:hAnsi="Nunito Sans"/>
          <w:b w:val="1"/>
          <w:rtl w:val="0"/>
        </w:rPr>
        <w:t xml:space="preserve">Task</w:t>
      </w:r>
      <w:r w:rsidDel="00000000" w:rsidR="00000000" w:rsidRPr="00000000">
        <w:rPr>
          <w:rFonts w:ascii="Nunito Sans" w:cs="Nunito Sans" w:eastAsia="Nunito Sans" w:hAnsi="Nunito Sans"/>
          <w:rtl w:val="0"/>
        </w:rPr>
        <w:t xml:space="preserve"> tab shows a list of upcoming visits, follow-ups, or other tasks that need to be done. When a Task is finished, it will automatically clear from the </w:t>
      </w:r>
      <w:r w:rsidDel="00000000" w:rsidR="00000000" w:rsidRPr="00000000">
        <w:rPr>
          <w:rFonts w:ascii="Nunito Sans" w:cs="Nunito Sans" w:eastAsia="Nunito Sans" w:hAnsi="Nunito Sans"/>
          <w:b w:val="1"/>
          <w:rtl w:val="0"/>
        </w:rPr>
        <w:t xml:space="preserve">Tasks</w:t>
      </w:r>
      <w:r w:rsidDel="00000000" w:rsidR="00000000" w:rsidRPr="00000000">
        <w:rPr>
          <w:rFonts w:ascii="Nunito Sans" w:cs="Nunito Sans" w:eastAsia="Nunito Sans" w:hAnsi="Nunito Sans"/>
          <w:rtl w:val="0"/>
        </w:rPr>
        <w:t xml:space="preserve"> list and move to </w:t>
      </w:r>
      <w:r w:rsidDel="00000000" w:rsidR="00000000" w:rsidRPr="00000000">
        <w:rPr>
          <w:rFonts w:ascii="Nunito Sans" w:cs="Nunito Sans" w:eastAsia="Nunito Sans" w:hAnsi="Nunito Sans"/>
          <w:b w:val="1"/>
          <w:rtl w:val="0"/>
        </w:rPr>
        <w:t xml:space="preserve">Reports</w:t>
      </w:r>
      <w:r w:rsidDel="00000000" w:rsidR="00000000" w:rsidRPr="00000000">
        <w:rPr>
          <w:rFonts w:ascii="Nunito Sans" w:cs="Nunito Sans" w:eastAsia="Nunito Sans" w:hAnsi="Nunito Sans"/>
          <w:rtl w:val="0"/>
        </w:rPr>
        <w:t xml:space="preserve">.</w:t>
        <w:br w:type="textWrapping"/>
      </w:r>
    </w:p>
    <w:p w:rsidR="00000000" w:rsidDel="00000000" w:rsidP="00000000" w:rsidRDefault="00000000" w:rsidRPr="00000000" w14:paraId="0000000F">
      <w:pPr>
        <w:pageBreakBefore w:val="0"/>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3119438" cy="1807596"/>
            <wp:effectExtent b="0" l="0" r="0" t="0"/>
            <wp:docPr id="6" name="image9.png"/>
            <a:graphic>
              <a:graphicData uri="http://schemas.openxmlformats.org/drawingml/2006/picture">
                <pic:pic>
                  <pic:nvPicPr>
                    <pic:cNvPr id="0" name="image9.png"/>
                    <pic:cNvPicPr preferRelativeResize="0"/>
                  </pic:nvPicPr>
                  <pic:blipFill>
                    <a:blip r:embed="rId7"/>
                    <a:srcRect b="6428" l="3309" r="0" t="8928"/>
                    <a:stretch>
                      <a:fillRect/>
                    </a:stretch>
                  </pic:blipFill>
                  <pic:spPr>
                    <a:xfrm>
                      <a:off x="0" y="0"/>
                      <a:ext cx="3119438" cy="180759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11">
      <w:pPr>
        <w:pageBreakBefore w:val="0"/>
        <w:rPr>
          <w:rFonts w:ascii="Nunito Sans" w:cs="Nunito Sans" w:eastAsia="Nunito Sans" w:hAnsi="Nunito Sans"/>
        </w:rPr>
      </w:pPr>
      <w:r w:rsidDel="00000000" w:rsidR="00000000" w:rsidRPr="00000000">
        <w:rPr>
          <w:rFonts w:ascii="Nunito Sans" w:cs="Nunito Sans" w:eastAsia="Nunito Sans" w:hAnsi="Nunito Sans"/>
          <w:rtl w:val="0"/>
        </w:rPr>
        <w:t xml:space="preserve">Each Task has an icon on the left side which indicates which type of Task it is. The first bold line of text is the name of the person or family that the Task is about. The second line of text is the name of the Task. The due date for the Task is located in the upper right hand corner. If a Task is overdue, the due date will be red. Tasks are listed in order of due date.</w:t>
      </w:r>
    </w:p>
    <w:p w:rsidR="00000000" w:rsidDel="00000000" w:rsidP="00000000" w:rsidRDefault="00000000" w:rsidRPr="00000000" w14:paraId="00000012">
      <w:pPr>
        <w:pageBreakBefore w:val="0"/>
        <w:rPr>
          <w:rFonts w:ascii="Nunito Sans" w:cs="Nunito Sans" w:eastAsia="Nunito Sans" w:hAnsi="Nunito Sans"/>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133350</wp:posOffset>
            </wp:positionV>
            <wp:extent cx="2747963" cy="1198022"/>
            <wp:effectExtent b="0" l="0" r="0" t="0"/>
            <wp:wrapTopAndBottom distB="0" distT="0"/>
            <wp:docPr id="5" name="image27.png"/>
            <a:graphic>
              <a:graphicData uri="http://schemas.openxmlformats.org/drawingml/2006/picture">
                <pic:pic>
                  <pic:nvPicPr>
                    <pic:cNvPr id="0" name="image27.png"/>
                    <pic:cNvPicPr preferRelativeResize="0"/>
                  </pic:nvPicPr>
                  <pic:blipFill>
                    <a:blip r:embed="rId8"/>
                    <a:srcRect b="0" l="0" r="0" t="9604"/>
                    <a:stretch>
                      <a:fillRect/>
                    </a:stretch>
                  </pic:blipFill>
                  <pic:spPr>
                    <a:xfrm>
                      <a:off x="0" y="0"/>
                      <a:ext cx="2747963" cy="1198022"/>
                    </a:xfrm>
                    <a:prstGeom prst="rect"/>
                    <a:ln/>
                  </pic:spPr>
                </pic:pic>
              </a:graphicData>
            </a:graphic>
          </wp:anchor>
        </w:drawing>
      </w:r>
    </w:p>
    <w:p w:rsidR="00000000" w:rsidDel="00000000" w:rsidP="00000000" w:rsidRDefault="00000000" w:rsidRPr="00000000" w14:paraId="00000013">
      <w:pPr>
        <w:pStyle w:val="Heading2"/>
        <w:pageBreakBefore w:val="0"/>
        <w:rPr>
          <w:rFonts w:ascii="Nunito Sans" w:cs="Nunito Sans" w:eastAsia="Nunito Sans" w:hAnsi="Nunito Sans"/>
        </w:rPr>
      </w:pPr>
      <w:bookmarkStart w:colFirst="0" w:colLast="0" w:name="_wq253dmiuekf" w:id="8"/>
      <w:bookmarkEnd w:id="8"/>
      <w:r w:rsidDel="00000000" w:rsidR="00000000" w:rsidRPr="00000000">
        <w:rPr>
          <w:rFonts w:ascii="Nunito Sans" w:cs="Nunito Sans" w:eastAsia="Nunito Sans" w:hAnsi="Nunito Sans"/>
          <w:rtl w:val="0"/>
        </w:rPr>
        <w:t xml:space="preserve">Anatomy of a Report</w:t>
      </w:r>
    </w:p>
    <w:p w:rsidR="00000000" w:rsidDel="00000000" w:rsidP="00000000" w:rsidRDefault="00000000" w:rsidRPr="00000000" w14:paraId="00000014">
      <w:pPr>
        <w:pageBreakBefore w:val="0"/>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3338513" cy="2265705"/>
            <wp:effectExtent b="0" l="0" r="0" t="0"/>
            <wp:docPr id="26" name="image32.png"/>
            <a:graphic>
              <a:graphicData uri="http://schemas.openxmlformats.org/drawingml/2006/picture">
                <pic:pic>
                  <pic:nvPicPr>
                    <pic:cNvPr id="0" name="image32.png"/>
                    <pic:cNvPicPr preferRelativeResize="0"/>
                  </pic:nvPicPr>
                  <pic:blipFill>
                    <a:blip r:embed="rId9"/>
                    <a:srcRect b="3797" l="4357" r="0" t="6645"/>
                    <a:stretch>
                      <a:fillRect/>
                    </a:stretch>
                  </pic:blipFill>
                  <pic:spPr>
                    <a:xfrm>
                      <a:off x="0" y="0"/>
                      <a:ext cx="3338513" cy="226570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16">
      <w:pPr>
        <w:pageBreakBefore w:val="0"/>
        <w:rPr>
          <w:rFonts w:ascii="Nunito Sans" w:cs="Nunito Sans" w:eastAsia="Nunito Sans" w:hAnsi="Nunito Sans"/>
        </w:rPr>
      </w:pPr>
      <w:r w:rsidDel="00000000" w:rsidR="00000000" w:rsidRPr="00000000">
        <w:rPr>
          <w:rFonts w:ascii="Nunito Sans" w:cs="Nunito Sans" w:eastAsia="Nunito Sans" w:hAnsi="Nunito Sans"/>
          <w:rtl w:val="0"/>
        </w:rPr>
        <w:t xml:space="preserve">The first line of bold text is the name of the person whom the Report is about. The second line of text is the title of the Report, and the third line of text is the hierarchy of place to which that person belongs. In the upper right corner, a timestamp displays when the Report was submitted. </w:t>
        <w:br w:type="textWrapping"/>
        <w:br w:type="textWrapping"/>
        <w:t xml:space="preserve">Reports are sorted by submission date, with the most recently submitted Reports at the top. If a Report is unread, the timestamp will be bold blue and there will be a horizontal blue line above it. </w:t>
      </w:r>
    </w:p>
    <w:p w:rsidR="00000000" w:rsidDel="00000000" w:rsidP="00000000" w:rsidRDefault="00000000" w:rsidRPr="00000000" w14:paraId="00000017">
      <w:pPr>
        <w:pStyle w:val="Heading2"/>
        <w:pageBreakBefore w:val="0"/>
        <w:rPr>
          <w:rFonts w:ascii="Nunito Sans" w:cs="Nunito Sans" w:eastAsia="Nunito Sans" w:hAnsi="Nunito Sans"/>
        </w:rPr>
      </w:pPr>
      <w:bookmarkStart w:colFirst="0" w:colLast="0" w:name="_ehm7k9ms8e0b" w:id="9"/>
      <w:bookmarkEnd w:id="9"/>
      <w:r w:rsidDel="00000000" w:rsidR="00000000" w:rsidRPr="00000000">
        <w:rPr>
          <w:rFonts w:ascii="Nunito Sans" w:cs="Nunito Sans" w:eastAsia="Nunito Sans" w:hAnsi="Nunito Sans"/>
          <w:rtl w:val="0"/>
        </w:rPr>
        <w:t xml:space="preserve">Form Titles</w:t>
      </w:r>
    </w:p>
    <w:p w:rsidR="00000000" w:rsidDel="00000000" w:rsidP="00000000" w:rsidRDefault="00000000" w:rsidRPr="00000000" w14:paraId="00000018">
      <w:pPr>
        <w:pageBreakBefore w:val="0"/>
        <w:numPr>
          <w:ilvl w:val="0"/>
          <w:numId w:val="9"/>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The patient’s name should not be included in the form title. </w:t>
      </w:r>
    </w:p>
    <w:p w:rsidR="00000000" w:rsidDel="00000000" w:rsidP="00000000" w:rsidRDefault="00000000" w:rsidRPr="00000000" w14:paraId="00000019">
      <w:pPr>
        <w:pageBreakBefore w:val="0"/>
        <w:numPr>
          <w:ilvl w:val="1"/>
          <w:numId w:val="9"/>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Don’t do this: “Beatrice Bass Delivery Follow-up”</w:t>
      </w:r>
    </w:p>
    <w:p w:rsidR="00000000" w:rsidDel="00000000" w:rsidP="00000000" w:rsidRDefault="00000000" w:rsidRPr="00000000" w14:paraId="0000001A">
      <w:pPr>
        <w:pageBreakBefore w:val="0"/>
        <w:numPr>
          <w:ilvl w:val="1"/>
          <w:numId w:val="9"/>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Do this instead: “Delivery Follow-up”</w:t>
      </w:r>
    </w:p>
    <w:p w:rsidR="00000000" w:rsidDel="00000000" w:rsidP="00000000" w:rsidRDefault="00000000" w:rsidRPr="00000000" w14:paraId="0000001B">
      <w:pPr>
        <w:pageBreakBefore w:val="0"/>
        <w:numPr>
          <w:ilvl w:val="0"/>
          <w:numId w:val="9"/>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Avoid generic words like “Visit” or “Report”. Every single form can be a Report and often involves a visit, so including these words in the title doesn’t help differentiate it from other forms.</w:t>
      </w:r>
    </w:p>
    <w:p w:rsidR="00000000" w:rsidDel="00000000" w:rsidP="00000000" w:rsidRDefault="00000000" w:rsidRPr="00000000" w14:paraId="0000001C">
      <w:pPr>
        <w:pageBreakBefore w:val="0"/>
        <w:numPr>
          <w:ilvl w:val="1"/>
          <w:numId w:val="9"/>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Don’t do this: “Delivery Follow-up Visit”</w:t>
      </w:r>
    </w:p>
    <w:p w:rsidR="00000000" w:rsidDel="00000000" w:rsidP="00000000" w:rsidRDefault="00000000" w:rsidRPr="00000000" w14:paraId="0000001D">
      <w:pPr>
        <w:pageBreakBefore w:val="0"/>
        <w:numPr>
          <w:ilvl w:val="1"/>
          <w:numId w:val="9"/>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Do this instead: “Delivery Follow-up”</w:t>
      </w:r>
    </w:p>
    <w:p w:rsidR="00000000" w:rsidDel="00000000" w:rsidP="00000000" w:rsidRDefault="00000000" w:rsidRPr="00000000" w14:paraId="0000001E">
      <w:pPr>
        <w:pageBreakBefore w:val="0"/>
        <w:numPr>
          <w:ilvl w:val="0"/>
          <w:numId w:val="9"/>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Each word in a title should be capitalized (Title Case)</w:t>
      </w:r>
    </w:p>
    <w:p w:rsidR="00000000" w:rsidDel="00000000" w:rsidP="00000000" w:rsidRDefault="00000000" w:rsidRPr="00000000" w14:paraId="0000001F">
      <w:pPr>
        <w:pageBreakBefore w:val="0"/>
        <w:numPr>
          <w:ilvl w:val="0"/>
          <w:numId w:val="9"/>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Strive to keep form titles short and concise. Long titles will sometimes be truncated (cut off with an ellipsis) and the text at the end of the title might be lost. As a rough estimate, strive to keep titles no longer than 40 characters in length.</w:t>
      </w:r>
    </w:p>
    <w:p w:rsidR="00000000" w:rsidDel="00000000" w:rsidP="00000000" w:rsidRDefault="00000000" w:rsidRPr="00000000" w14:paraId="00000020">
      <w:pPr>
        <w:pageBreakBefore w:val="0"/>
        <w:numPr>
          <w:ilvl w:val="1"/>
          <w:numId w:val="9"/>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Good Example: “Title Is Less Than Forty Characters”</w:t>
      </w:r>
    </w:p>
    <w:p w:rsidR="00000000" w:rsidDel="00000000" w:rsidP="00000000" w:rsidRDefault="00000000" w:rsidRPr="00000000" w14:paraId="00000021">
      <w:pPr>
        <w:pageBreakBefore w:val="0"/>
        <w:numPr>
          <w:ilvl w:val="1"/>
          <w:numId w:val="9"/>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Bad Example: “This Title Has Way More Than Forty Characters And Is Too Long”</w:t>
      </w:r>
    </w:p>
    <w:p w:rsidR="00000000" w:rsidDel="00000000" w:rsidP="00000000" w:rsidRDefault="00000000" w:rsidRPr="00000000" w14:paraId="00000022">
      <w:pPr>
        <w:pageBreakBefore w:val="0"/>
        <w:spacing w:line="36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br w:type="textWrapping"/>
        <w:t xml:space="preserve">To help estimate how much text can be displayed before truncation, you can use the </w:t>
      </w:r>
      <w:hyperlink r:id="rId10">
        <w:r w:rsidDel="00000000" w:rsidR="00000000" w:rsidRPr="00000000">
          <w:rPr>
            <w:rFonts w:ascii="Nunito Sans" w:cs="Nunito Sans" w:eastAsia="Nunito Sans" w:hAnsi="Nunito Sans"/>
            <w:color w:val="1155cc"/>
            <w:u w:val="single"/>
            <w:rtl w:val="0"/>
          </w:rPr>
          <w:t xml:space="preserve">low-fi mockups here</w:t>
        </w:r>
      </w:hyperlink>
      <w:r w:rsidDel="00000000" w:rsidR="00000000" w:rsidRPr="00000000">
        <w:rPr>
          <w:rFonts w:ascii="Nunito Sans" w:cs="Nunito Sans" w:eastAsia="Nunito Sans" w:hAnsi="Nunito Sans"/>
          <w:rtl w:val="0"/>
        </w:rPr>
        <w:t xml:space="preserve">. If you type your form name into the mockup you can get a rough idea of how much text will fit before truncation occurs. Please note that the mockups have been made with our smallest screen sizes in mind. Some users’ screens will be larger and will be able to display more text. </w:t>
      </w:r>
      <w:r w:rsidDel="00000000" w:rsidR="00000000" w:rsidRPr="00000000">
        <w:rPr>
          <w:rtl w:val="0"/>
        </w:rPr>
      </w:r>
    </w:p>
    <w:p w:rsidR="00000000" w:rsidDel="00000000" w:rsidP="00000000" w:rsidRDefault="00000000" w:rsidRPr="00000000" w14:paraId="00000023">
      <w:pPr>
        <w:pageBreakBefore w:val="0"/>
        <w:spacing w:after="0" w:line="276" w:lineRule="auto"/>
        <w:rPr>
          <w:rFonts w:ascii="Nunito Sans" w:cs="Nunito Sans" w:eastAsia="Nunito Sans" w:hAnsi="Nunito Sans"/>
        </w:rPr>
      </w:pPr>
      <w:r w:rsidDel="00000000" w:rsidR="00000000" w:rsidRPr="00000000">
        <w:rPr>
          <w:rFonts w:ascii="Nunito Sans" w:cs="Nunito Sans" w:eastAsia="Nunito Sans" w:hAnsi="Nunito Sans"/>
          <w:rtl w:val="0"/>
        </w:rPr>
        <w:br w:type="textWrapping"/>
        <w:br w:type="textWrapping"/>
        <w:t xml:space="preserve">The screenshots here represent some of the smallest phones our users have. As you can see, on both the Tasks and Reports pages, titles less than about forty characters will fit in the space. Titles longer than about forty characters might be cut off with an ellipsis (...).</w:t>
      </w:r>
    </w:p>
    <w:p w:rsidR="00000000" w:rsidDel="00000000" w:rsidP="00000000" w:rsidRDefault="00000000" w:rsidRPr="00000000" w14:paraId="00000024">
      <w:pPr>
        <w:pageBreakBefore w:val="0"/>
        <w:spacing w:after="0" w:line="276" w:lineRule="auto"/>
        <w:rPr>
          <w:rFonts w:ascii="Nunito Sans" w:cs="Nunito Sans" w:eastAsia="Nunito Sans" w:hAnsi="Nunito Sans"/>
        </w:rPr>
      </w:pPr>
      <w:r w:rsidDel="00000000" w:rsidR="00000000" w:rsidRPr="00000000">
        <w:rPr>
          <w:rFonts w:ascii="Nunito Sans" w:cs="Nunito Sans" w:eastAsia="Nunito Sans" w:hAnsi="Nunito Sans"/>
          <w:rtl w:val="0"/>
        </w:rPr>
        <w:br w:type="textWrapping"/>
        <w:tab/>
        <w:tab/>
        <w:tab/>
        <w:tab/>
        <w:tab/>
      </w:r>
      <w:r w:rsidDel="00000000" w:rsidR="00000000" w:rsidRPr="00000000">
        <w:drawing>
          <wp:anchor allowOverlap="1" behindDoc="0" distB="0" distT="0" distL="0" distR="0" hidden="0" layoutInCell="1" locked="0" relativeHeight="0" simplePos="0">
            <wp:simplePos x="0" y="0"/>
            <wp:positionH relativeFrom="column">
              <wp:posOffset>4763</wp:posOffset>
            </wp:positionH>
            <wp:positionV relativeFrom="paragraph">
              <wp:posOffset>219075</wp:posOffset>
            </wp:positionV>
            <wp:extent cx="2826871" cy="2252663"/>
            <wp:effectExtent b="12700" l="12700" r="12700" t="12700"/>
            <wp:wrapTopAndBottom distB="0" distT="0"/>
            <wp:docPr id="25"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2826871" cy="2252663"/>
                    </a:xfrm>
                    <a:prstGeom prst="rect"/>
                    <a:ln w="12700">
                      <a:solidFill>
                        <a:srgbClr val="CCCCCC"/>
                      </a:solidFill>
                      <a:prstDash val="solid"/>
                    </a:ln>
                  </pic:spPr>
                </pic:pic>
              </a:graphicData>
            </a:graphic>
          </wp:anchor>
        </w:drawing>
      </w:r>
    </w:p>
    <w:p w:rsidR="00000000" w:rsidDel="00000000" w:rsidP="00000000" w:rsidRDefault="00000000" w:rsidRPr="00000000" w14:paraId="00000025">
      <w:pPr>
        <w:pageBreakBefore w:val="0"/>
        <w:spacing w:after="0" w:line="36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tab/>
        <w:tab/>
        <w:tab/>
        <w:tab/>
        <w:tab/>
      </w:r>
    </w:p>
    <w:p w:rsidR="00000000" w:rsidDel="00000000" w:rsidP="00000000" w:rsidRDefault="00000000" w:rsidRPr="00000000" w14:paraId="00000026">
      <w:pPr>
        <w:pageBreakBefore w:val="0"/>
        <w:spacing w:after="0" w:line="360" w:lineRule="auto"/>
        <w:rPr>
          <w:rFonts w:ascii="Nunito Sans" w:cs="Nunito Sans" w:eastAsia="Nunito Sans" w:hAnsi="Nunito Sans"/>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180975</wp:posOffset>
            </wp:positionV>
            <wp:extent cx="2833688" cy="2019002"/>
            <wp:effectExtent b="12700" l="12700" r="12700" t="12700"/>
            <wp:wrapTopAndBottom distB="0" distT="0"/>
            <wp:docPr id="9" name="image19.png"/>
            <a:graphic>
              <a:graphicData uri="http://schemas.openxmlformats.org/drawingml/2006/picture">
                <pic:pic>
                  <pic:nvPicPr>
                    <pic:cNvPr id="0" name="image19.png"/>
                    <pic:cNvPicPr preferRelativeResize="0"/>
                  </pic:nvPicPr>
                  <pic:blipFill>
                    <a:blip r:embed="rId12"/>
                    <a:srcRect b="0" l="0" r="0" t="59963"/>
                    <a:stretch>
                      <a:fillRect/>
                    </a:stretch>
                  </pic:blipFill>
                  <pic:spPr>
                    <a:xfrm>
                      <a:off x="0" y="0"/>
                      <a:ext cx="2833688" cy="2019002"/>
                    </a:xfrm>
                    <a:prstGeom prst="rect"/>
                    <a:ln w="12700">
                      <a:solidFill>
                        <a:srgbClr val="CCCCCC"/>
                      </a:solidFill>
                      <a:prstDash val="solid"/>
                    </a:ln>
                  </pic:spPr>
                </pic:pic>
              </a:graphicData>
            </a:graphic>
          </wp:anchor>
        </w:drawing>
      </w:r>
    </w:p>
    <w:p w:rsidR="00000000" w:rsidDel="00000000" w:rsidP="00000000" w:rsidRDefault="00000000" w:rsidRPr="00000000" w14:paraId="00000027">
      <w:pPr>
        <w:pageBreakBefore w:val="0"/>
        <w:spacing w:after="0"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28">
      <w:pPr>
        <w:pStyle w:val="Heading2"/>
        <w:pageBreakBefore w:val="0"/>
        <w:spacing w:after="0" w:line="360" w:lineRule="auto"/>
        <w:rPr>
          <w:rFonts w:ascii="Nunito Sans" w:cs="Nunito Sans" w:eastAsia="Nunito Sans" w:hAnsi="Nunito Sans"/>
        </w:rPr>
      </w:pPr>
      <w:bookmarkStart w:colFirst="0" w:colLast="0" w:name="_wlx8vh5tj0p4" w:id="10"/>
      <w:bookmarkEnd w:id="10"/>
      <w:r w:rsidDel="00000000" w:rsidR="00000000" w:rsidRPr="00000000">
        <w:rPr>
          <w:rFonts w:ascii="Nunito Sans" w:cs="Nunito Sans" w:eastAsia="Nunito Sans" w:hAnsi="Nunito Sans"/>
          <w:rtl w:val="0"/>
        </w:rPr>
        <w:t xml:space="preserve">Form icons</w:t>
      </w:r>
    </w:p>
    <w:p w:rsidR="00000000" w:rsidDel="00000000" w:rsidP="00000000" w:rsidRDefault="00000000" w:rsidRPr="00000000" w14:paraId="00000029">
      <w:pPr>
        <w:pStyle w:val="Heading3"/>
        <w:pageBreakBefore w:val="0"/>
        <w:spacing w:line="360" w:lineRule="auto"/>
        <w:rPr>
          <w:rFonts w:ascii="Nunito Sans" w:cs="Nunito Sans" w:eastAsia="Nunito Sans" w:hAnsi="Nunito Sans"/>
        </w:rPr>
      </w:pPr>
      <w:bookmarkStart w:colFirst="0" w:colLast="0" w:name="_p8iqo6u74g10" w:id="11"/>
      <w:bookmarkEnd w:id="11"/>
      <w:r w:rsidDel="00000000" w:rsidR="00000000" w:rsidRPr="00000000">
        <w:rPr>
          <w:rFonts w:ascii="Nunito Sans" w:cs="Nunito Sans" w:eastAsia="Nunito Sans" w:hAnsi="Nunito Sans"/>
          <w:rtl w:val="0"/>
        </w:rPr>
        <w:t xml:space="preserve">Overview</w:t>
      </w:r>
    </w:p>
    <w:p w:rsidR="00000000" w:rsidDel="00000000" w:rsidP="00000000" w:rsidRDefault="00000000" w:rsidRPr="00000000" w14:paraId="0000002A">
      <w:pPr>
        <w:pageBreakBefore w:val="0"/>
        <w:numPr>
          <w:ilvl w:val="0"/>
          <w:numId w:val="13"/>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All icons should be sourced from Medic’s official icon library </w:t>
      </w:r>
      <w:hyperlink r:id="rId13">
        <w:r w:rsidDel="00000000" w:rsidR="00000000" w:rsidRPr="00000000">
          <w:rPr>
            <w:rFonts w:ascii="Nunito Sans" w:cs="Nunito Sans" w:eastAsia="Nunito Sans" w:hAnsi="Nunito Sans"/>
            <w:color w:val="1155cc"/>
            <w:u w:val="single"/>
            <w:rtl w:val="0"/>
          </w:rPr>
          <w:t xml:space="preserve">Icons on Github</w:t>
        </w:r>
      </w:hyperlink>
      <w:r w:rsidDel="00000000" w:rsidR="00000000" w:rsidRPr="00000000">
        <w:rPr>
          <w:rtl w:val="0"/>
        </w:rPr>
      </w:r>
    </w:p>
    <w:p w:rsidR="00000000" w:rsidDel="00000000" w:rsidP="00000000" w:rsidRDefault="00000000" w:rsidRPr="00000000" w14:paraId="0000002B">
      <w:pPr>
        <w:pageBreakBefore w:val="0"/>
        <w:numPr>
          <w:ilvl w:val="0"/>
          <w:numId w:val="13"/>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If you are in need of an icon that is not in the library, please contact </w:t>
      </w:r>
      <w:commentRangeStart w:id="5"/>
      <w:r w:rsidDel="00000000" w:rsidR="00000000" w:rsidRPr="00000000">
        <w:rPr>
          <w:rFonts w:ascii="Nunito Sans" w:cs="Nunito Sans" w:eastAsia="Nunito Sans" w:hAnsi="Nunito Sans"/>
          <w:rtl w:val="0"/>
        </w:rPr>
        <w:t xml:space="preserve">Amanda Cilek</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C">
      <w:pPr>
        <w:pStyle w:val="Heading3"/>
        <w:pageBreakBefore w:val="0"/>
        <w:spacing w:line="360" w:lineRule="auto"/>
        <w:rPr>
          <w:rFonts w:ascii="Nunito Sans" w:cs="Nunito Sans" w:eastAsia="Nunito Sans" w:hAnsi="Nunito Sans"/>
        </w:rPr>
      </w:pPr>
      <w:bookmarkStart w:colFirst="0" w:colLast="0" w:name="_h4v2xyln9bbn" w:id="12"/>
      <w:bookmarkEnd w:id="12"/>
      <w:r w:rsidDel="00000000" w:rsidR="00000000" w:rsidRPr="00000000">
        <w:rPr>
          <w:rFonts w:ascii="Nunito Sans" w:cs="Nunito Sans" w:eastAsia="Nunito Sans" w:hAnsi="Nunito Sans"/>
          <w:rtl w:val="0"/>
        </w:rPr>
        <w:br w:type="textWrapping"/>
      </w:r>
    </w:p>
    <w:p w:rsidR="00000000" w:rsidDel="00000000" w:rsidP="00000000" w:rsidRDefault="00000000" w:rsidRPr="00000000" w14:paraId="0000002D">
      <w:pPr>
        <w:pStyle w:val="Heading3"/>
        <w:pageBreakBefore w:val="0"/>
        <w:spacing w:line="360" w:lineRule="auto"/>
        <w:rPr>
          <w:rFonts w:ascii="Nunito Sans" w:cs="Nunito Sans" w:eastAsia="Nunito Sans" w:hAnsi="Nunito Sans"/>
        </w:rPr>
      </w:pPr>
      <w:bookmarkStart w:colFirst="0" w:colLast="0" w:name="_2xnve15eljvx" w:id="13"/>
      <w:bookmarkEnd w:id="13"/>
      <w:r w:rsidDel="00000000" w:rsidR="00000000" w:rsidRPr="00000000">
        <w:rPr>
          <w:rFonts w:ascii="Nunito Sans" w:cs="Nunito Sans" w:eastAsia="Nunito Sans" w:hAnsi="Nunito Sans"/>
          <w:rtl w:val="0"/>
        </w:rPr>
        <w:t xml:space="preserve">Icons for our People / Places Hierarchies</w:t>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552450</wp:posOffset>
            </wp:positionV>
            <wp:extent cx="547688" cy="547688"/>
            <wp:effectExtent b="0" l="0" r="0" t="0"/>
            <wp:wrapTopAndBottom distB="114300" distT="114300"/>
            <wp:docPr id="36"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547688" cy="547688"/>
                    </a:xfrm>
                    <a:prstGeom prst="rect"/>
                    <a:ln/>
                  </pic:spPr>
                </pic:pic>
              </a:graphicData>
            </a:graphic>
          </wp:anchor>
        </w:drawing>
      </w:r>
    </w:p>
    <w:p w:rsidR="00000000" w:rsidDel="00000000" w:rsidP="00000000" w:rsidRDefault="00000000" w:rsidRPr="00000000" w14:paraId="0000002E">
      <w:pPr>
        <w:pageBreakBefore w:val="0"/>
        <w:rPr>
          <w:rFonts w:ascii="Nunito Sans" w:cs="Nunito Sans" w:eastAsia="Nunito Sans" w:hAnsi="Nunito Sans"/>
        </w:rPr>
      </w:pPr>
      <w:r w:rsidDel="00000000" w:rsidR="00000000" w:rsidRPr="00000000">
        <w:rPr>
          <w:rFonts w:ascii="Nunito Sans" w:cs="Nunito Sans" w:eastAsia="Nunito Sans" w:hAnsi="Nunito Sans"/>
          <w:rtl w:val="0"/>
        </w:rPr>
        <w:t xml:space="preserve">      Person          Family / Household</w:t>
        <w:tab/>
        <w:t xml:space="preserve">     Area</w:t>
        <w:tab/>
        <w:t xml:space="preserve">    Clinic/Branch       Hospital/District</w:t>
      </w:r>
      <w:r w:rsidDel="00000000" w:rsidR="00000000" w:rsidRPr="00000000">
        <w:drawing>
          <wp:anchor allowOverlap="1" behindDoc="0" distB="0" distT="0" distL="0" distR="0" hidden="0" layoutInCell="1" locked="0" relativeHeight="0" simplePos="0">
            <wp:simplePos x="0" y="0"/>
            <wp:positionH relativeFrom="column">
              <wp:posOffset>4648200</wp:posOffset>
            </wp:positionH>
            <wp:positionV relativeFrom="paragraph">
              <wp:posOffset>28575</wp:posOffset>
            </wp:positionV>
            <wp:extent cx="547688" cy="547688"/>
            <wp:effectExtent b="0" l="0" r="0" t="0"/>
            <wp:wrapTopAndBottom distB="0" distT="0"/>
            <wp:docPr id="22"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47688" cy="5476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1190625</wp:posOffset>
            </wp:positionH>
            <wp:positionV relativeFrom="paragraph">
              <wp:posOffset>28575</wp:posOffset>
            </wp:positionV>
            <wp:extent cx="547688" cy="547688"/>
            <wp:effectExtent b="0" l="0" r="0" t="0"/>
            <wp:wrapTopAndBottom distB="0" distT="0"/>
            <wp:docPr id="17" name="image3.png"/>
            <a:graphic>
              <a:graphicData uri="http://schemas.openxmlformats.org/drawingml/2006/picture">
                <pic:pic>
                  <pic:nvPicPr>
                    <pic:cNvPr id="0" name="image3.png"/>
                    <pic:cNvPicPr preferRelativeResize="0"/>
                  </pic:nvPicPr>
                  <pic:blipFill>
                    <a:blip r:embed="rId16"/>
                    <a:srcRect b="207" l="0" r="0" t="207"/>
                    <a:stretch>
                      <a:fillRect/>
                    </a:stretch>
                  </pic:blipFill>
                  <pic:spPr>
                    <a:xfrm>
                      <a:off x="0" y="0"/>
                      <a:ext cx="547688" cy="5476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2343150</wp:posOffset>
            </wp:positionH>
            <wp:positionV relativeFrom="paragraph">
              <wp:posOffset>28575</wp:posOffset>
            </wp:positionV>
            <wp:extent cx="547688" cy="547688"/>
            <wp:effectExtent b="0" l="0" r="0" t="0"/>
            <wp:wrapTopAndBottom distB="0" distT="0"/>
            <wp:docPr id="31"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547688" cy="5476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3495675</wp:posOffset>
            </wp:positionH>
            <wp:positionV relativeFrom="paragraph">
              <wp:posOffset>28575</wp:posOffset>
            </wp:positionV>
            <wp:extent cx="547688" cy="547688"/>
            <wp:effectExtent b="0" l="0" r="0" t="0"/>
            <wp:wrapTopAndBottom distB="0" distT="0"/>
            <wp:docPr id="2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47688" cy="547688"/>
                    </a:xfrm>
                    <a:prstGeom prst="rect"/>
                    <a:ln/>
                  </pic:spPr>
                </pic:pic>
              </a:graphicData>
            </a:graphic>
          </wp:anchor>
        </w:drawing>
      </w:r>
    </w:p>
    <w:p w:rsidR="00000000" w:rsidDel="00000000" w:rsidP="00000000" w:rsidRDefault="00000000" w:rsidRPr="00000000" w14:paraId="0000002F">
      <w:pPr>
        <w:pStyle w:val="Heading3"/>
        <w:pageBreakBefore w:val="0"/>
        <w:spacing w:line="360" w:lineRule="auto"/>
        <w:rPr>
          <w:rFonts w:ascii="Nunito Sans" w:cs="Nunito Sans" w:eastAsia="Nunito Sans" w:hAnsi="Nunito Sans"/>
        </w:rPr>
      </w:pPr>
      <w:bookmarkStart w:colFirst="0" w:colLast="0" w:name="_8xbd71e4tvmj" w:id="14"/>
      <w:bookmarkEnd w:id="14"/>
      <w:r w:rsidDel="00000000" w:rsidR="00000000" w:rsidRPr="00000000">
        <w:rPr>
          <w:rFonts w:ascii="Nunito Sans" w:cs="Nunito Sans" w:eastAsia="Nunito Sans" w:hAnsi="Nunito Sans"/>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3"/>
        <w:pageBreakBefore w:val="0"/>
        <w:spacing w:line="360" w:lineRule="auto"/>
        <w:rPr>
          <w:rFonts w:ascii="Nunito Sans" w:cs="Nunito Sans" w:eastAsia="Nunito Sans" w:hAnsi="Nunito Sans"/>
        </w:rPr>
      </w:pPr>
      <w:bookmarkStart w:colFirst="0" w:colLast="0" w:name="_6095vwi8ftj4" w:id="15"/>
      <w:bookmarkEnd w:id="15"/>
      <w:r w:rsidDel="00000000" w:rsidR="00000000" w:rsidRPr="00000000">
        <w:rPr>
          <w:rFonts w:ascii="Nunito Sans" w:cs="Nunito Sans" w:eastAsia="Nunito Sans" w:hAnsi="Nunito Sans"/>
          <w:rtl w:val="0"/>
        </w:rPr>
        <w:t xml:space="preserve">Maternal health form icons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1"/>
              <w:keepLines w:val="1"/>
              <w:pageBreakBefore w:val="0"/>
              <w:spacing w:line="240" w:lineRule="auto"/>
              <w:rPr>
                <w:rFonts w:ascii="Nunito Sans" w:cs="Nunito Sans" w:eastAsia="Nunito Sans" w:hAnsi="Nunito Sans"/>
              </w:rPr>
            </w:pPr>
            <w:bookmarkStart w:colFirst="0" w:colLast="0" w:name="_q32io8qqzq5j" w:id="16"/>
            <w:bookmarkEnd w:id="16"/>
            <w:r w:rsidDel="00000000" w:rsidR="00000000" w:rsidRPr="00000000">
              <w:rPr>
                <w:rFonts w:ascii="Nunito Sans" w:cs="Nunito Sans" w:eastAsia="Nunito Sans" w:hAnsi="Nunito Sans"/>
              </w:rPr>
              <w:drawing>
                <wp:inline distB="114300" distT="114300" distL="114300" distR="114300">
                  <wp:extent cx="547688" cy="547688"/>
                  <wp:effectExtent b="12700" l="12700" r="12700" t="12700"/>
                  <wp:docPr id="21" name="image38.png"/>
                  <a:graphic>
                    <a:graphicData uri="http://schemas.openxmlformats.org/drawingml/2006/picture">
                      <pic:pic>
                        <pic:nvPicPr>
                          <pic:cNvPr id="0" name="image38.png"/>
                          <pic:cNvPicPr preferRelativeResize="0"/>
                        </pic:nvPicPr>
                        <pic:blipFill>
                          <a:blip r:embed="rId19"/>
                          <a:srcRect b="207" l="0" r="0" t="207"/>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Fonts w:ascii="Nunito Sans" w:cs="Nunito Sans" w:eastAsia="Nunito Sans" w:hAnsi="Nunito Sans"/>
              </w:rPr>
              <w:drawing>
                <wp:inline distB="0" distT="0" distL="0" distR="0">
                  <wp:extent cx="547688" cy="547688"/>
                  <wp:effectExtent b="12700" l="12700" r="12700" t="12700"/>
                  <wp:docPr id="7"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4"/>
              <w:pageBreakBefore w:val="0"/>
              <w:rPr>
                <w:rFonts w:ascii="Nunito Sans" w:cs="Nunito Sans" w:eastAsia="Nunito Sans" w:hAnsi="Nunito Sans"/>
              </w:rPr>
            </w:pPr>
            <w:bookmarkStart w:colFirst="0" w:colLast="0" w:name="_3zzx1cixtox0" w:id="17"/>
            <w:bookmarkEnd w:id="17"/>
            <w:r w:rsidDel="00000000" w:rsidR="00000000" w:rsidRPr="00000000">
              <w:rPr>
                <w:rFonts w:ascii="Nunito Sans" w:cs="Nunito Sans" w:eastAsia="Nunito Sans" w:hAnsi="Nunito Sans"/>
                <w:rtl w:val="0"/>
              </w:rPr>
              <w:t xml:space="preserve">ANC forms</w:t>
            </w:r>
          </w:p>
          <w:p w:rsidR="00000000" w:rsidDel="00000000" w:rsidP="00000000" w:rsidRDefault="00000000" w:rsidRPr="00000000" w14:paraId="00000034">
            <w:pPr>
              <w:pageBreakBefore w:val="0"/>
              <w:numPr>
                <w:ilvl w:val="0"/>
                <w:numId w:val="2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ANC Registration</w:t>
            </w:r>
          </w:p>
          <w:p w:rsidR="00000000" w:rsidDel="00000000" w:rsidP="00000000" w:rsidRDefault="00000000" w:rsidRPr="00000000" w14:paraId="00000035">
            <w:pPr>
              <w:pageBreakBefore w:val="0"/>
              <w:numPr>
                <w:ilvl w:val="0"/>
                <w:numId w:val="2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ANC Visit</w:t>
            </w:r>
          </w:p>
          <w:p w:rsidR="00000000" w:rsidDel="00000000" w:rsidP="00000000" w:rsidRDefault="00000000" w:rsidRPr="00000000" w14:paraId="00000036">
            <w:pPr>
              <w:pageBreakBefore w:val="0"/>
              <w:numPr>
                <w:ilvl w:val="0"/>
                <w:numId w:val="2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ANC Missed Visit </w:t>
            </w:r>
          </w:p>
          <w:p w:rsidR="00000000" w:rsidDel="00000000" w:rsidP="00000000" w:rsidRDefault="00000000" w:rsidRPr="00000000" w14:paraId="00000037">
            <w:pPr>
              <w:pageBreakBefore w:val="0"/>
              <w:numPr>
                <w:ilvl w:val="0"/>
                <w:numId w:val="2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ANC Follow-up</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Style w:val="Heading4"/>
              <w:pageBreakBefore w:val="0"/>
              <w:rPr>
                <w:rFonts w:ascii="Nunito Sans" w:cs="Nunito Sans" w:eastAsia="Nunito Sans" w:hAnsi="Nunito Sans"/>
              </w:rPr>
            </w:pPr>
            <w:bookmarkStart w:colFirst="0" w:colLast="0" w:name="_pagw9r7evf1j" w:id="18"/>
            <w:bookmarkEnd w:id="18"/>
            <w:r w:rsidDel="00000000" w:rsidR="00000000" w:rsidRPr="00000000">
              <w:rPr>
                <w:rFonts w:ascii="Nunito Sans" w:cs="Nunito Sans" w:eastAsia="Nunito Sans" w:hAnsi="Nunito Sans"/>
                <w:rtl w:val="0"/>
              </w:rPr>
              <w:t xml:space="preserve">ANC danger signs</w:t>
            </w:r>
          </w:p>
          <w:p w:rsidR="00000000" w:rsidDel="00000000" w:rsidP="00000000" w:rsidRDefault="00000000" w:rsidRPr="00000000" w14:paraId="00000039">
            <w:pPr>
              <w:pageBreakBefore w:val="0"/>
              <w:numPr>
                <w:ilvl w:val="0"/>
                <w:numId w:val="2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ANC Danger Sign</w:t>
            </w:r>
          </w:p>
          <w:p w:rsidR="00000000" w:rsidDel="00000000" w:rsidP="00000000" w:rsidRDefault="00000000" w:rsidRPr="00000000" w14:paraId="0000003A">
            <w:pPr>
              <w:pageBreakBefore w:val="0"/>
              <w:numPr>
                <w:ilvl w:val="0"/>
                <w:numId w:val="2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ANC Danger Sign Follow-up</w:t>
              <w:br w:type="textWrapping"/>
            </w:r>
          </w:p>
        </w:tc>
      </w:tr>
    </w:tbl>
    <w:p w:rsidR="00000000" w:rsidDel="00000000" w:rsidP="00000000" w:rsidRDefault="00000000" w:rsidRPr="00000000" w14:paraId="0000003B">
      <w:pPr>
        <w:pageBreakBefore w:val="0"/>
        <w:rPr>
          <w:rFonts w:ascii="Nunito Sans" w:cs="Nunito Sans" w:eastAsia="Nunito Sans" w:hAnsi="Nunito San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660"/>
        <w:gridCol w:w="3675"/>
        <w:tblGridChange w:id="0">
          <w:tblGrid>
            <w:gridCol w:w="2025"/>
            <w:gridCol w:w="3660"/>
            <w:gridCol w:w="3675"/>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547688" cy="547688"/>
                  <wp:effectExtent b="12700" l="12700" r="12700" t="12700"/>
                  <wp:docPr id="1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547688" cy="547688"/>
                  <wp:effectExtent b="12700" l="12700" r="12700" t="12700"/>
                  <wp:docPr id="11" name="image2.png"/>
                  <a:graphic>
                    <a:graphicData uri="http://schemas.openxmlformats.org/drawingml/2006/picture">
                      <pic:pic>
                        <pic:nvPicPr>
                          <pic:cNvPr id="0" name="image2.png"/>
                          <pic:cNvPicPr preferRelativeResize="0"/>
                        </pic:nvPicPr>
                        <pic:blipFill>
                          <a:blip r:embed="rId22"/>
                          <a:srcRect b="207" l="0" r="0" t="207"/>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547688" cy="547688"/>
                  <wp:effectExtent b="12700" l="12700" r="12700" t="12700"/>
                  <wp:docPr id="4" name="image8.png"/>
                  <a:graphic>
                    <a:graphicData uri="http://schemas.openxmlformats.org/drawingml/2006/picture">
                      <pic:pic>
                        <pic:nvPicPr>
                          <pic:cNvPr id="0" name="image8.png"/>
                          <pic:cNvPicPr preferRelativeResize="0"/>
                        </pic:nvPicPr>
                        <pic:blipFill>
                          <a:blip r:embed="rId23"/>
                          <a:srcRect b="207" l="0" r="0" t="207"/>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4"/>
              <w:pageBreakBefore w:val="0"/>
              <w:rPr>
                <w:rFonts w:ascii="Nunito Sans" w:cs="Nunito Sans" w:eastAsia="Nunito Sans" w:hAnsi="Nunito Sans"/>
              </w:rPr>
            </w:pPr>
            <w:bookmarkStart w:colFirst="0" w:colLast="0" w:name="_elt68qhywn0g" w:id="19"/>
            <w:bookmarkEnd w:id="19"/>
            <w:r w:rsidDel="00000000" w:rsidR="00000000" w:rsidRPr="00000000">
              <w:rPr>
                <w:rFonts w:ascii="Nunito Sans" w:cs="Nunito Sans" w:eastAsia="Nunito Sans" w:hAnsi="Nunito Sans"/>
                <w:rtl w:val="0"/>
              </w:rPr>
              <w:t xml:space="preserve">Delivery</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4"/>
              <w:pageBreakBefore w:val="0"/>
              <w:rPr>
                <w:rFonts w:ascii="Nunito Sans" w:cs="Nunito Sans" w:eastAsia="Nunito Sans" w:hAnsi="Nunito Sans"/>
              </w:rPr>
            </w:pPr>
            <w:bookmarkStart w:colFirst="0" w:colLast="0" w:name="_g4hldnoij8xg" w:id="20"/>
            <w:bookmarkEnd w:id="20"/>
            <w:r w:rsidDel="00000000" w:rsidR="00000000" w:rsidRPr="00000000">
              <w:rPr>
                <w:rFonts w:ascii="Nunito Sans" w:cs="Nunito Sans" w:eastAsia="Nunito Sans" w:hAnsi="Nunito Sans"/>
                <w:rtl w:val="0"/>
              </w:rPr>
              <w:t xml:space="preserve">PNC forms</w:t>
            </w:r>
          </w:p>
          <w:p w:rsidR="00000000" w:rsidDel="00000000" w:rsidP="00000000" w:rsidRDefault="00000000" w:rsidRPr="00000000" w14:paraId="00000041">
            <w:pPr>
              <w:pageBreakBefore w:val="0"/>
              <w:numPr>
                <w:ilvl w:val="0"/>
                <w:numId w:val="24"/>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PNC Registration</w:t>
            </w:r>
          </w:p>
          <w:p w:rsidR="00000000" w:rsidDel="00000000" w:rsidP="00000000" w:rsidRDefault="00000000" w:rsidRPr="00000000" w14:paraId="00000042">
            <w:pPr>
              <w:pageBreakBefore w:val="0"/>
              <w:numPr>
                <w:ilvl w:val="0"/>
                <w:numId w:val="24"/>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PNC Visit </w:t>
            </w:r>
          </w:p>
          <w:p w:rsidR="00000000" w:rsidDel="00000000" w:rsidP="00000000" w:rsidRDefault="00000000" w:rsidRPr="00000000" w14:paraId="00000043">
            <w:pPr>
              <w:pageBreakBefore w:val="0"/>
              <w:numPr>
                <w:ilvl w:val="0"/>
                <w:numId w:val="24"/>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PNC Missed Visit </w:t>
            </w:r>
          </w:p>
          <w:p w:rsidR="00000000" w:rsidDel="00000000" w:rsidP="00000000" w:rsidRDefault="00000000" w:rsidRPr="00000000" w14:paraId="00000044">
            <w:pPr>
              <w:pageBreakBefore w:val="0"/>
              <w:numPr>
                <w:ilvl w:val="0"/>
                <w:numId w:val="24"/>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PNC Follow-up</w:t>
            </w:r>
          </w:p>
          <w:p w:rsidR="00000000" w:rsidDel="00000000" w:rsidP="00000000" w:rsidRDefault="00000000" w:rsidRPr="00000000" w14:paraId="00000045">
            <w:pPr>
              <w:pageBreakBefore w:val="0"/>
              <w:numPr>
                <w:ilvl w:val="0"/>
                <w:numId w:val="24"/>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Delivery</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4"/>
              <w:pageBreakBefore w:val="0"/>
              <w:rPr>
                <w:rFonts w:ascii="Nunito Sans" w:cs="Nunito Sans" w:eastAsia="Nunito Sans" w:hAnsi="Nunito Sans"/>
              </w:rPr>
            </w:pPr>
            <w:bookmarkStart w:colFirst="0" w:colLast="0" w:name="_kdltxukxr5es" w:id="21"/>
            <w:bookmarkEnd w:id="21"/>
            <w:r w:rsidDel="00000000" w:rsidR="00000000" w:rsidRPr="00000000">
              <w:rPr>
                <w:rFonts w:ascii="Nunito Sans" w:cs="Nunito Sans" w:eastAsia="Nunito Sans" w:hAnsi="Nunito Sans"/>
                <w:rtl w:val="0"/>
              </w:rPr>
              <w:t xml:space="preserve">PNC danger signs</w:t>
            </w:r>
          </w:p>
          <w:p w:rsidR="00000000" w:rsidDel="00000000" w:rsidP="00000000" w:rsidRDefault="00000000" w:rsidRPr="00000000" w14:paraId="00000047">
            <w:pPr>
              <w:pageBreakBefore w:val="0"/>
              <w:numPr>
                <w:ilvl w:val="0"/>
                <w:numId w:val="24"/>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PNC Danger Sign</w:t>
            </w:r>
          </w:p>
          <w:p w:rsidR="00000000" w:rsidDel="00000000" w:rsidP="00000000" w:rsidRDefault="00000000" w:rsidRPr="00000000" w14:paraId="00000048">
            <w:pPr>
              <w:pageBreakBefore w:val="0"/>
              <w:numPr>
                <w:ilvl w:val="0"/>
                <w:numId w:val="24"/>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PNC Danger Sign Follow-up</w:t>
            </w:r>
          </w:p>
          <w:p w:rsidR="00000000" w:rsidDel="00000000" w:rsidP="00000000" w:rsidRDefault="00000000" w:rsidRPr="00000000" w14:paraId="00000049">
            <w:pPr>
              <w:pageBreakBefore w:val="0"/>
              <w:numPr>
                <w:ilvl w:val="0"/>
                <w:numId w:val="24"/>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Newborn Danger Sign</w:t>
            </w:r>
          </w:p>
        </w:tc>
      </w:tr>
    </w:tbl>
    <w:p w:rsidR="00000000" w:rsidDel="00000000" w:rsidP="00000000" w:rsidRDefault="00000000" w:rsidRPr="00000000" w14:paraId="0000004A">
      <w:pPr>
        <w:pageBreakBefore w:val="0"/>
        <w:ind w:left="0" w:firstLine="0"/>
        <w:rPr>
          <w:rFonts w:ascii="Nunito Sans" w:cs="Nunito Sans" w:eastAsia="Nunito Sans" w:hAnsi="Nunito Sans"/>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30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Style w:val="Heading4"/>
              <w:pageBreakBefore w:val="0"/>
              <w:rPr>
                <w:rFonts w:ascii="Nunito Sans" w:cs="Nunito Sans" w:eastAsia="Nunito Sans" w:hAnsi="Nunito Sans"/>
              </w:rPr>
            </w:pPr>
            <w:bookmarkStart w:colFirst="0" w:colLast="0" w:name="_3gr3ek4hh10j" w:id="22"/>
            <w:bookmarkEnd w:id="22"/>
            <w:r w:rsidDel="00000000" w:rsidR="00000000" w:rsidRPr="00000000">
              <w:rPr>
                <w:rFonts w:ascii="Nunito Sans" w:cs="Nunito Sans" w:eastAsia="Nunito Sans" w:hAnsi="Nunito Sans"/>
              </w:rPr>
              <w:drawing>
                <wp:inline distB="0" distT="0" distL="0" distR="0">
                  <wp:extent cx="547688" cy="547688"/>
                  <wp:effectExtent b="12700" l="12700" r="12700" t="12700"/>
                  <wp:docPr id="1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4"/>
              <w:pageBreakBefore w:val="0"/>
              <w:rPr>
                <w:rFonts w:ascii="Nunito Sans" w:cs="Nunito Sans" w:eastAsia="Nunito Sans" w:hAnsi="Nunito Sans"/>
              </w:rPr>
            </w:pPr>
            <w:bookmarkStart w:colFirst="0" w:colLast="0" w:name="_1wwxl4e2e38n" w:id="23"/>
            <w:bookmarkEnd w:id="23"/>
            <w:r w:rsidDel="00000000" w:rsidR="00000000" w:rsidRPr="00000000">
              <w:rPr>
                <w:rFonts w:ascii="Nunito Sans" w:cs="Nunito Sans" w:eastAsia="Nunito Sans" w:hAnsi="Nunito Sans"/>
                <w:rtl w:val="0"/>
              </w:rPr>
              <w:t xml:space="preserve">Family planning forms</w:t>
            </w:r>
          </w:p>
          <w:p w:rsidR="00000000" w:rsidDel="00000000" w:rsidP="00000000" w:rsidRDefault="00000000" w:rsidRPr="00000000" w14:paraId="0000004E">
            <w:pPr>
              <w:pageBreakBefore w:val="0"/>
              <w:numPr>
                <w:ilvl w:val="0"/>
                <w:numId w:val="26"/>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Family Planning Screening</w:t>
            </w:r>
          </w:p>
          <w:p w:rsidR="00000000" w:rsidDel="00000000" w:rsidP="00000000" w:rsidRDefault="00000000" w:rsidRPr="00000000" w14:paraId="0000004F">
            <w:pPr>
              <w:pageBreakBefore w:val="0"/>
              <w:numPr>
                <w:ilvl w:val="0"/>
                <w:numId w:val="26"/>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FP Referral</w:t>
            </w:r>
          </w:p>
          <w:p w:rsidR="00000000" w:rsidDel="00000000" w:rsidP="00000000" w:rsidRDefault="00000000" w:rsidRPr="00000000" w14:paraId="00000050">
            <w:pPr>
              <w:pageBreakBefore w:val="0"/>
              <w:numPr>
                <w:ilvl w:val="0"/>
                <w:numId w:val="26"/>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FP Follow-up</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tl w:val="0"/>
              </w:rPr>
            </w:r>
          </w:p>
        </w:tc>
      </w:tr>
    </w:tbl>
    <w:p w:rsidR="00000000" w:rsidDel="00000000" w:rsidP="00000000" w:rsidRDefault="00000000" w:rsidRPr="00000000" w14:paraId="00000052">
      <w:pPr>
        <w:pStyle w:val="Heading3"/>
        <w:pageBreakBefore w:val="0"/>
        <w:rPr>
          <w:rFonts w:ascii="Nunito Sans" w:cs="Nunito Sans" w:eastAsia="Nunito Sans" w:hAnsi="Nunito Sans"/>
        </w:rPr>
      </w:pPr>
      <w:bookmarkStart w:colFirst="0" w:colLast="0" w:name="_pist3gi0txsv" w:id="24"/>
      <w:bookmarkEnd w:id="24"/>
      <w:r w:rsidDel="00000000" w:rsidR="00000000" w:rsidRPr="00000000">
        <w:rPr>
          <w:rFonts w:ascii="Nunito Sans" w:cs="Nunito Sans" w:eastAsia="Nunito Sans" w:hAnsi="Nunito Sans"/>
          <w:rtl w:val="0"/>
        </w:rPr>
        <w:t xml:space="preserve">Child health form icons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Nunito Sans" w:cs="Nunito Sans" w:eastAsia="Nunito Sans" w:hAnsi="Nunito Sans"/>
                <w:color w:val="666666"/>
                <w:sz w:val="24"/>
                <w:szCs w:val="24"/>
              </w:rPr>
            </w:pPr>
            <w:r w:rsidDel="00000000" w:rsidR="00000000" w:rsidRPr="00000000">
              <w:rPr>
                <w:rFonts w:ascii="Nunito Sans" w:cs="Nunito Sans" w:eastAsia="Nunito Sans" w:hAnsi="Nunito Sans"/>
                <w:color w:val="666666"/>
                <w:sz w:val="24"/>
                <w:szCs w:val="24"/>
              </w:rPr>
              <w:drawing>
                <wp:inline distB="114300" distT="114300" distL="114300" distR="114300">
                  <wp:extent cx="547688" cy="547688"/>
                  <wp:effectExtent b="12700" l="12700" r="12700" t="12700"/>
                  <wp:docPr id="1"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666666"/>
                <w:sz w:val="24"/>
                <w:szCs w:val="24"/>
              </w:rPr>
            </w:pPr>
            <w:r w:rsidDel="00000000" w:rsidR="00000000" w:rsidRPr="00000000">
              <w:rPr>
                <w:rFonts w:ascii="Nunito Sans" w:cs="Nunito Sans" w:eastAsia="Nunito Sans" w:hAnsi="Nunito Sans"/>
                <w:color w:val="666666"/>
                <w:sz w:val="24"/>
                <w:szCs w:val="24"/>
              </w:rPr>
              <w:drawing>
                <wp:inline distB="114300" distT="114300" distL="114300" distR="114300">
                  <wp:extent cx="547688" cy="547688"/>
                  <wp:effectExtent b="12700" l="12700" r="12700" t="12700"/>
                  <wp:docPr id="28"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4"/>
              <w:pageBreakBefore w:val="0"/>
              <w:rPr>
                <w:rFonts w:ascii="Nunito Sans" w:cs="Nunito Sans" w:eastAsia="Nunito Sans" w:hAnsi="Nunito Sans"/>
              </w:rPr>
            </w:pPr>
            <w:bookmarkStart w:colFirst="0" w:colLast="0" w:name="_sbdsxycg8l8q" w:id="25"/>
            <w:bookmarkEnd w:id="25"/>
            <w:r w:rsidDel="00000000" w:rsidR="00000000" w:rsidRPr="00000000">
              <w:rPr>
                <w:rFonts w:ascii="Nunito Sans" w:cs="Nunito Sans" w:eastAsia="Nunito Sans" w:hAnsi="Nunito Sans"/>
                <w:rtl w:val="0"/>
              </w:rPr>
              <w:t xml:space="preserve">ICCM forms, general Child Health</w:t>
            </w:r>
          </w:p>
          <w:p w:rsidR="00000000" w:rsidDel="00000000" w:rsidP="00000000" w:rsidRDefault="00000000" w:rsidRPr="00000000" w14:paraId="00000056">
            <w:pPr>
              <w:pageBreakBefore w:val="0"/>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ICCM Assessment</w:t>
            </w:r>
          </w:p>
          <w:p w:rsidR="00000000" w:rsidDel="00000000" w:rsidP="00000000" w:rsidRDefault="00000000" w:rsidRPr="00000000" w14:paraId="00000057">
            <w:pPr>
              <w:pageBreakBefore w:val="0"/>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ICCM Treatment</w:t>
            </w:r>
          </w:p>
          <w:p w:rsidR="00000000" w:rsidDel="00000000" w:rsidP="00000000" w:rsidRDefault="00000000" w:rsidRPr="00000000" w14:paraId="00000058">
            <w:pPr>
              <w:pageBreakBefore w:val="0"/>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ICCM Referral</w:t>
            </w:r>
          </w:p>
          <w:p w:rsidR="00000000" w:rsidDel="00000000" w:rsidP="00000000" w:rsidRDefault="00000000" w:rsidRPr="00000000" w14:paraId="00000059">
            <w:pPr>
              <w:pageBreakBefore w:val="0"/>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ICCM Referral Follow-up</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4"/>
              <w:pageBreakBefore w:val="0"/>
              <w:rPr>
                <w:rFonts w:ascii="Nunito Sans" w:cs="Nunito Sans" w:eastAsia="Nunito Sans" w:hAnsi="Nunito Sans"/>
              </w:rPr>
            </w:pPr>
            <w:bookmarkStart w:colFirst="0" w:colLast="0" w:name="_pa730opg8xxj" w:id="26"/>
            <w:bookmarkEnd w:id="26"/>
            <w:r w:rsidDel="00000000" w:rsidR="00000000" w:rsidRPr="00000000">
              <w:rPr>
                <w:rFonts w:ascii="Nunito Sans" w:cs="Nunito Sans" w:eastAsia="Nunito Sans" w:hAnsi="Nunito Sans"/>
                <w:rtl w:val="0"/>
              </w:rPr>
              <w:t xml:space="preserve">ICCM, Child Health danger signs</w:t>
            </w:r>
          </w:p>
          <w:p w:rsidR="00000000" w:rsidDel="00000000" w:rsidP="00000000" w:rsidRDefault="00000000" w:rsidRPr="00000000" w14:paraId="0000005B">
            <w:pPr>
              <w:pageBreakBefore w:val="0"/>
              <w:numPr>
                <w:ilvl w:val="0"/>
                <w:numId w:val="15"/>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ICCM danger signs</w:t>
            </w:r>
          </w:p>
          <w:p w:rsidR="00000000" w:rsidDel="00000000" w:rsidP="00000000" w:rsidRDefault="00000000" w:rsidRPr="00000000" w14:paraId="0000005C">
            <w:pPr>
              <w:pageBreakBefore w:val="0"/>
              <w:numPr>
                <w:ilvl w:val="0"/>
                <w:numId w:val="15"/>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ICCM danger signs follow-up</w:t>
            </w:r>
            <w:r w:rsidDel="00000000" w:rsidR="00000000" w:rsidRPr="00000000">
              <w:rPr>
                <w:rtl w:val="0"/>
              </w:rPr>
            </w:r>
          </w:p>
        </w:tc>
      </w:tr>
    </w:tbl>
    <w:p w:rsidR="00000000" w:rsidDel="00000000" w:rsidP="00000000" w:rsidRDefault="00000000" w:rsidRPr="00000000" w14:paraId="0000005D">
      <w:pPr>
        <w:pageBreakBefore w:val="0"/>
        <w:rPr>
          <w:rFonts w:ascii="Nunito Sans" w:cs="Nunito Sans" w:eastAsia="Nunito Sans" w:hAnsi="Nunito Sans"/>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547688" cy="547688"/>
                  <wp:effectExtent b="12700" l="12700" r="12700" t="12700"/>
                  <wp:docPr id="37"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547688" cy="547688"/>
                  <wp:effectExtent b="12700" l="12700" r="12700" t="12700"/>
                  <wp:docPr id="32"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Style w:val="Heading4"/>
              <w:pageBreakBefore w:val="0"/>
              <w:rPr>
                <w:rFonts w:ascii="Nunito Sans" w:cs="Nunito Sans" w:eastAsia="Nunito Sans" w:hAnsi="Nunito Sans"/>
              </w:rPr>
            </w:pPr>
            <w:bookmarkStart w:colFirst="0" w:colLast="0" w:name="_q2lq5y1v8jjw" w:id="27"/>
            <w:bookmarkEnd w:id="27"/>
            <w:r w:rsidDel="00000000" w:rsidR="00000000" w:rsidRPr="00000000">
              <w:rPr>
                <w:rFonts w:ascii="Nunito Sans" w:cs="Nunito Sans" w:eastAsia="Nunito Sans" w:hAnsi="Nunito Sans"/>
                <w:rtl w:val="0"/>
              </w:rPr>
              <w:t xml:space="preserve">Immunization</w:t>
            </w:r>
          </w:p>
          <w:p w:rsidR="00000000" w:rsidDel="00000000" w:rsidP="00000000" w:rsidRDefault="00000000" w:rsidRPr="00000000" w14:paraId="00000061">
            <w:pPr>
              <w:pageBreakBefore w:val="0"/>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Immunization Visit</w:t>
            </w:r>
          </w:p>
          <w:p w:rsidR="00000000" w:rsidDel="00000000" w:rsidP="00000000" w:rsidRDefault="00000000" w:rsidRPr="00000000" w14:paraId="00000062">
            <w:pPr>
              <w:pageBreakBefore w:val="0"/>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Immunization Follow-up</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4"/>
              <w:pageBreakBefore w:val="0"/>
              <w:rPr>
                <w:rFonts w:ascii="Nunito Sans" w:cs="Nunito Sans" w:eastAsia="Nunito Sans" w:hAnsi="Nunito Sans"/>
              </w:rPr>
            </w:pPr>
            <w:bookmarkStart w:colFirst="0" w:colLast="0" w:name="_vi2o9773tee8" w:id="28"/>
            <w:bookmarkEnd w:id="28"/>
            <w:r w:rsidDel="00000000" w:rsidR="00000000" w:rsidRPr="00000000">
              <w:rPr>
                <w:rFonts w:ascii="Nunito Sans" w:cs="Nunito Sans" w:eastAsia="Nunito Sans" w:hAnsi="Nunito Sans"/>
                <w:rtl w:val="0"/>
              </w:rPr>
              <w:t xml:space="preserve">Malnutrition</w:t>
            </w:r>
          </w:p>
        </w:tc>
      </w:tr>
    </w:tbl>
    <w:p w:rsidR="00000000" w:rsidDel="00000000" w:rsidP="00000000" w:rsidRDefault="00000000" w:rsidRPr="00000000" w14:paraId="00000064">
      <w:pPr>
        <w:pageBreakBefore w:val="0"/>
        <w:ind w:left="0" w:firstLine="0"/>
        <w:rPr>
          <w:rFonts w:ascii="Nunito Sans" w:cs="Nunito Sans" w:eastAsia="Nunito Sans" w:hAnsi="Nunito Sans"/>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547688" cy="547688"/>
                  <wp:effectExtent b="12700" l="12700" r="12700" t="12700"/>
                  <wp:docPr id="8"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547688" cy="547688"/>
                  <wp:effectExtent b="12700" l="12700" r="12700" t="12700"/>
                  <wp:docPr id="29"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4"/>
              <w:pageBreakBefore w:val="0"/>
              <w:rPr>
                <w:rFonts w:ascii="Nunito Sans" w:cs="Nunito Sans" w:eastAsia="Nunito Sans" w:hAnsi="Nunito Sans"/>
              </w:rPr>
            </w:pPr>
            <w:bookmarkStart w:colFirst="0" w:colLast="0" w:name="_ep0o6c74sxc6" w:id="29"/>
            <w:bookmarkEnd w:id="29"/>
            <w:r w:rsidDel="00000000" w:rsidR="00000000" w:rsidRPr="00000000">
              <w:rPr>
                <w:rFonts w:ascii="Nunito Sans" w:cs="Nunito Sans" w:eastAsia="Nunito Sans" w:hAnsi="Nunito Sans"/>
                <w:rtl w:val="0"/>
              </w:rPr>
              <w:t xml:space="preserve">Growth Monitoring</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4"/>
              <w:pageBreakBefore w:val="0"/>
              <w:rPr>
                <w:rFonts w:ascii="Nunito Sans" w:cs="Nunito Sans" w:eastAsia="Nunito Sans" w:hAnsi="Nunito Sans"/>
              </w:rPr>
            </w:pPr>
            <w:bookmarkStart w:colFirst="0" w:colLast="0" w:name="_13s0pmepco1k" w:id="30"/>
            <w:bookmarkEnd w:id="30"/>
            <w:r w:rsidDel="00000000" w:rsidR="00000000" w:rsidRPr="00000000">
              <w:rPr>
                <w:rFonts w:ascii="Nunito Sans" w:cs="Nunito Sans" w:eastAsia="Nunito Sans" w:hAnsi="Nunito Sans"/>
                <w:rtl w:val="0"/>
              </w:rPr>
              <w:t xml:space="preserve">Cognition (ECD)</w:t>
            </w:r>
          </w:p>
        </w:tc>
      </w:tr>
    </w:tbl>
    <w:p w:rsidR="00000000" w:rsidDel="00000000" w:rsidP="00000000" w:rsidRDefault="00000000" w:rsidRPr="00000000" w14:paraId="00000069">
      <w:pPr>
        <w:pageBreakBefore w:val="0"/>
        <w:ind w:left="0" w:firstLine="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A">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B">
      <w:pPr>
        <w:pStyle w:val="Heading3"/>
        <w:pageBreakBefore w:val="0"/>
        <w:rPr>
          <w:rFonts w:ascii="Nunito Sans" w:cs="Nunito Sans" w:eastAsia="Nunito Sans" w:hAnsi="Nunito Sans"/>
        </w:rPr>
      </w:pPr>
      <w:bookmarkStart w:colFirst="0" w:colLast="0" w:name="_vb8l817k7wyw" w:id="31"/>
      <w:bookmarkEnd w:id="31"/>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3"/>
        <w:pageBreakBefore w:val="0"/>
        <w:rPr>
          <w:rFonts w:ascii="Nunito Sans" w:cs="Nunito Sans" w:eastAsia="Nunito Sans" w:hAnsi="Nunito Sans"/>
        </w:rPr>
      </w:pPr>
      <w:bookmarkStart w:colFirst="0" w:colLast="0" w:name="_26hhw8xlwieh" w:id="32"/>
      <w:bookmarkEnd w:id="32"/>
      <w:r w:rsidDel="00000000" w:rsidR="00000000" w:rsidRPr="00000000">
        <w:rPr>
          <w:rFonts w:ascii="Nunito Sans" w:cs="Nunito Sans" w:eastAsia="Nunito Sans" w:hAnsi="Nunito Sans"/>
          <w:rtl w:val="0"/>
        </w:rPr>
        <w:t xml:space="preserve">Other form icons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ind w:left="0" w:firstLine="0"/>
              <w:rPr>
                <w:rFonts w:ascii="Nunito Sans" w:cs="Nunito Sans" w:eastAsia="Nunito Sans" w:hAnsi="Nunito Sans"/>
                <w:color w:val="434343"/>
                <w:sz w:val="28"/>
                <w:szCs w:val="28"/>
              </w:rPr>
            </w:pPr>
            <w:r w:rsidDel="00000000" w:rsidR="00000000" w:rsidRPr="00000000">
              <w:rPr>
                <w:rFonts w:ascii="Nunito Sans" w:cs="Nunito Sans" w:eastAsia="Nunito Sans" w:hAnsi="Nunito Sans"/>
              </w:rPr>
              <w:drawing>
                <wp:inline distB="114300" distT="114300" distL="114300" distR="114300">
                  <wp:extent cx="547688" cy="547688"/>
                  <wp:effectExtent b="12700" l="12700" r="12700" t="12700"/>
                  <wp:docPr id="33" name="image34.png"/>
                  <a:graphic>
                    <a:graphicData uri="http://schemas.openxmlformats.org/drawingml/2006/picture">
                      <pic:pic>
                        <pic:nvPicPr>
                          <pic:cNvPr id="0" name="image34.png"/>
                          <pic:cNvPicPr preferRelativeResize="0"/>
                        </pic:nvPicPr>
                        <pic:blipFill>
                          <a:blip r:embed="rId31"/>
                          <a:srcRect b="207" l="0" r="0" t="207"/>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434343"/>
                <w:sz w:val="28"/>
                <w:szCs w:val="28"/>
              </w:rPr>
            </w:pPr>
            <w:r w:rsidDel="00000000" w:rsidR="00000000" w:rsidRPr="00000000">
              <w:rPr>
                <w:rFonts w:ascii="Nunito Sans" w:cs="Nunito Sans" w:eastAsia="Nunito Sans" w:hAnsi="Nunito Sans"/>
                <w:color w:val="434343"/>
                <w:sz w:val="28"/>
                <w:szCs w:val="28"/>
              </w:rPr>
              <w:drawing>
                <wp:inline distB="114300" distT="114300" distL="114300" distR="114300">
                  <wp:extent cx="547688" cy="547688"/>
                  <wp:effectExtent b="12700" l="12700" r="12700" t="12700"/>
                  <wp:docPr id="18"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numPr>
                <w:ilvl w:val="0"/>
                <w:numId w:val="11"/>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General Form</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numPr>
                <w:ilvl w:val="0"/>
                <w:numId w:val="11"/>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General Assessment</w:t>
            </w:r>
            <w:r w:rsidDel="00000000" w:rsidR="00000000" w:rsidRPr="00000000">
              <w:rPr>
                <w:rtl w:val="0"/>
              </w:rPr>
            </w:r>
          </w:p>
        </w:tc>
      </w:tr>
      <w:tr>
        <w:trPr>
          <w:cantSplit w:val="0"/>
          <w:trHeight w:val="420" w:hRule="atLeast"/>
          <w:tblHeader w:val="0"/>
        </w:trPr>
        <w:tc>
          <w:tcPr>
            <w:gridSpan w:val="2"/>
            <w:tcBorders>
              <w:top w:color="cccccc" w:space="0" w:sz="8" w:val="single"/>
              <w:left w:color="ffffff"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ind w:left="720" w:hanging="360"/>
              <w:rPr>
                <w:rFonts w:ascii="Nunito Sans" w:cs="Nunito Sans" w:eastAsia="Nunito Sans" w:hAnsi="Nunito Sans"/>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ind w:left="0" w:firstLine="0"/>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547688" cy="547688"/>
                  <wp:effectExtent b="12700" l="12700" r="12700" t="12700"/>
                  <wp:docPr id="3"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ind w:left="0" w:firstLine="0"/>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547688" cy="547688"/>
                  <wp:effectExtent b="12700" l="12700" r="12700" t="12700"/>
                  <wp:docPr id="38"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numPr>
                <w:ilvl w:val="0"/>
                <w:numId w:val="21"/>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General Follow-up</w:t>
            </w:r>
          </w:p>
          <w:p w:rsidR="00000000" w:rsidDel="00000000" w:rsidP="00000000" w:rsidRDefault="00000000" w:rsidRPr="00000000" w14:paraId="00000076">
            <w:pPr>
              <w:pageBreakBefore w:val="0"/>
              <w:numPr>
                <w:ilvl w:val="0"/>
                <w:numId w:val="21"/>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Proactive Visit</w:t>
            </w:r>
          </w:p>
          <w:p w:rsidR="00000000" w:rsidDel="00000000" w:rsidP="00000000" w:rsidRDefault="00000000" w:rsidRPr="00000000" w14:paraId="00000077">
            <w:pPr>
              <w:pageBreakBefore w:val="0"/>
              <w:numPr>
                <w:ilvl w:val="0"/>
                <w:numId w:val="21"/>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Educational Visit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numPr>
                <w:ilvl w:val="0"/>
                <w:numId w:val="21"/>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Community Event</w:t>
            </w:r>
          </w:p>
          <w:p w:rsidR="00000000" w:rsidDel="00000000" w:rsidP="00000000" w:rsidRDefault="00000000" w:rsidRPr="00000000" w14:paraId="00000079">
            <w:pPr>
              <w:pageBreakBefore w:val="0"/>
              <w:numPr>
                <w:ilvl w:val="0"/>
                <w:numId w:val="21"/>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Community Meeting</w:t>
            </w:r>
          </w:p>
        </w:tc>
      </w:tr>
      <w:tr>
        <w:trPr>
          <w:cantSplit w:val="0"/>
          <w:trHeight w:val="420" w:hRule="atLeast"/>
          <w:tblHeader w:val="0"/>
        </w:trPr>
        <w:tc>
          <w:tcPr>
            <w:gridSpan w:val="2"/>
            <w:tcBorders>
              <w:top w:color="cccccc" w:space="0" w:sz="8" w:val="single"/>
              <w:left w:color="ffffff"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ind w:left="0" w:firstLine="0"/>
              <w:rPr>
                <w:rFonts w:ascii="Nunito Sans" w:cs="Nunito Sans" w:eastAsia="Nunito Sans" w:hAnsi="Nunito Sans"/>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547688" cy="547688"/>
                  <wp:effectExtent b="12700" l="12700" r="12700" t="12700"/>
                  <wp:docPr id="30"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547688" cy="547688"/>
                  <wp:effectExtent b="12700" l="12700" r="12700" t="12700"/>
                  <wp:docPr id="16"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Style w:val="Heading4"/>
              <w:pageBreakBefore w:val="0"/>
              <w:rPr>
                <w:rFonts w:ascii="Nunito Sans" w:cs="Nunito Sans" w:eastAsia="Nunito Sans" w:hAnsi="Nunito Sans"/>
              </w:rPr>
            </w:pPr>
            <w:bookmarkStart w:colFirst="0" w:colLast="0" w:name="_r8tdku44tny7" w:id="33"/>
            <w:bookmarkEnd w:id="33"/>
            <w:r w:rsidDel="00000000" w:rsidR="00000000" w:rsidRPr="00000000">
              <w:rPr>
                <w:rFonts w:ascii="Nunito Sans" w:cs="Nunito Sans" w:eastAsia="Nunito Sans" w:hAnsi="Nunito Sans"/>
                <w:rtl w:val="0"/>
              </w:rPr>
              <w:t xml:space="preserve">Equity survey</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Style w:val="Heading4"/>
              <w:pageBreakBefore w:val="0"/>
              <w:rPr>
                <w:rFonts w:ascii="Nunito Sans" w:cs="Nunito Sans" w:eastAsia="Nunito Sans" w:hAnsi="Nunito Sans"/>
              </w:rPr>
            </w:pPr>
            <w:bookmarkStart w:colFirst="0" w:colLast="0" w:name="_rv0iknvie6v" w:id="34"/>
            <w:bookmarkEnd w:id="34"/>
            <w:r w:rsidDel="00000000" w:rsidR="00000000" w:rsidRPr="00000000">
              <w:rPr>
                <w:rFonts w:ascii="Nunito Sans" w:cs="Nunito Sans" w:eastAsia="Nunito Sans" w:hAnsi="Nunito Sans"/>
                <w:rtl w:val="0"/>
              </w:rPr>
              <w:t xml:space="preserve">Bed Net Distribution</w:t>
            </w:r>
          </w:p>
        </w:tc>
      </w:tr>
    </w:tbl>
    <w:p w:rsidR="00000000" w:rsidDel="00000000" w:rsidP="00000000" w:rsidRDefault="00000000" w:rsidRPr="00000000" w14:paraId="00000080">
      <w:pPr>
        <w:pStyle w:val="Heading3"/>
        <w:pageBreakBefore w:val="0"/>
        <w:rPr>
          <w:rFonts w:ascii="Nunito Sans" w:cs="Nunito Sans" w:eastAsia="Nunito Sans" w:hAnsi="Nunito Sans"/>
        </w:rPr>
      </w:pPr>
      <w:bookmarkStart w:colFirst="0" w:colLast="0" w:name="_ify8hrpondbo" w:id="35"/>
      <w:bookmarkEnd w:id="35"/>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547688" cy="547688"/>
                  <wp:effectExtent b="12700" l="12700" r="12700" t="12700"/>
                  <wp:docPr id="20"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547688" cy="547688"/>
                          </a:xfrm>
                          <a:prstGeom prst="rect"/>
                          <a:ln w="12700">
                            <a:solidFill>
                              <a:srgbClr val="CCCCCC"/>
                            </a:solidFill>
                            <a:prstDash val="solid"/>
                          </a:ln>
                        </pic:spPr>
                      </pic:pic>
                    </a:graphicData>
                  </a:graphic>
                </wp:inline>
              </w:drawing>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ind w:left="720" w:hanging="360"/>
              <w:rPr>
                <w:rFonts w:ascii="Nunito Sans" w:cs="Nunito Sans" w:eastAsia="Nunito Sans" w:hAnsi="Nunito Sans"/>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Style w:val="Heading4"/>
              <w:pageBreakBefore w:val="0"/>
              <w:rPr>
                <w:rFonts w:ascii="Nunito Sans" w:cs="Nunito Sans" w:eastAsia="Nunito Sans" w:hAnsi="Nunito Sans"/>
              </w:rPr>
            </w:pPr>
            <w:bookmarkStart w:colFirst="0" w:colLast="0" w:name="_o1gjp7rzkj0" w:id="36"/>
            <w:bookmarkEnd w:id="36"/>
            <w:r w:rsidDel="00000000" w:rsidR="00000000" w:rsidRPr="00000000">
              <w:rPr>
                <w:rFonts w:ascii="Nunito Sans" w:cs="Nunito Sans" w:eastAsia="Nunito Sans" w:hAnsi="Nunito Sans"/>
                <w:rtl w:val="0"/>
              </w:rPr>
              <w:t xml:space="preserve">Death Report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ind w:left="720" w:hanging="360"/>
              <w:rPr>
                <w:rFonts w:ascii="Nunito Sans" w:cs="Nunito Sans" w:eastAsia="Nunito Sans" w:hAnsi="Nunito Sans"/>
              </w:rPr>
            </w:pPr>
            <w:r w:rsidDel="00000000" w:rsidR="00000000" w:rsidRPr="00000000">
              <w:rPr>
                <w:rtl w:val="0"/>
              </w:rPr>
            </w:r>
          </w:p>
        </w:tc>
      </w:tr>
    </w:tbl>
    <w:p w:rsidR="00000000" w:rsidDel="00000000" w:rsidP="00000000" w:rsidRDefault="00000000" w:rsidRPr="00000000" w14:paraId="00000085">
      <w:pPr>
        <w:pStyle w:val="Heading3"/>
        <w:pageBreakBefore w:val="0"/>
        <w:rPr>
          <w:rFonts w:ascii="Nunito Sans" w:cs="Nunito Sans" w:eastAsia="Nunito Sans" w:hAnsi="Nunito Sans"/>
        </w:rPr>
      </w:pPr>
      <w:bookmarkStart w:colFirst="0" w:colLast="0" w:name="_rjd22uh8b3jj" w:id="37"/>
      <w:bookmarkEnd w:id="37"/>
      <w:r w:rsidDel="00000000" w:rsidR="00000000" w:rsidRPr="00000000">
        <w:rPr>
          <w:rtl w:val="0"/>
        </w:rPr>
      </w:r>
    </w:p>
    <w:p w:rsidR="00000000" w:rsidDel="00000000" w:rsidP="00000000" w:rsidRDefault="00000000" w:rsidRPr="00000000" w14:paraId="00000086">
      <w:pPr>
        <w:pStyle w:val="Heading2"/>
        <w:pageBreakBefore w:val="0"/>
        <w:rPr>
          <w:rFonts w:ascii="Nunito Sans" w:cs="Nunito Sans" w:eastAsia="Nunito Sans" w:hAnsi="Nunito Sans"/>
        </w:rPr>
      </w:pPr>
      <w:bookmarkStart w:colFirst="0" w:colLast="0" w:name="_nxs9nxx1vie7" w:id="38"/>
      <w:bookmarkEnd w:id="38"/>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pageBreakBefore w:val="0"/>
        <w:rPr>
          <w:rFonts w:ascii="Nunito Sans" w:cs="Nunito Sans" w:eastAsia="Nunito Sans" w:hAnsi="Nunito Sans"/>
        </w:rPr>
      </w:pPr>
      <w:bookmarkStart w:colFirst="0" w:colLast="0" w:name="_kqvi5lypbkix" w:id="39"/>
      <w:bookmarkEnd w:id="39"/>
      <w:commentRangeStart w:id="6"/>
      <w:r w:rsidDel="00000000" w:rsidR="00000000" w:rsidRPr="00000000">
        <w:rPr>
          <w:rFonts w:ascii="Nunito Sans" w:cs="Nunito Sans" w:eastAsia="Nunito Sans" w:hAnsi="Nunito Sans"/>
          <w:rtl w:val="0"/>
        </w:rPr>
        <w:t xml:space="preserve">Form content &amp; layout</w:t>
      </w:r>
      <w:r w:rsidDel="00000000" w:rsidR="00000000" w:rsidRPr="00000000">
        <w:rPr>
          <w:rFonts w:ascii="Nunito Sans" w:cs="Nunito Sans" w:eastAsia="Nunito Sans" w:hAnsi="Nunito Sans"/>
          <w:rtl w:val="0"/>
        </w:rPr>
        <w:br w:type="textWrapp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8">
      <w:pPr>
        <w:pageBreakBefore w:val="0"/>
        <w:numPr>
          <w:ilvl w:val="0"/>
          <w:numId w:val="34"/>
        </w:numPr>
        <w:spacing w:line="360" w:lineRule="auto"/>
        <w:ind w:left="720" w:hanging="360"/>
        <w:rPr/>
      </w:pPr>
      <w:r w:rsidDel="00000000" w:rsidR="00000000" w:rsidRPr="00000000">
        <w:rPr>
          <w:rFonts w:ascii="Nunito Sans" w:cs="Nunito Sans" w:eastAsia="Nunito Sans" w:hAnsi="Nunito Sans"/>
          <w:b w:val="1"/>
          <w:rtl w:val="0"/>
        </w:rPr>
        <w:t xml:space="preserve">Group related information</w:t>
        <w:br w:type="textWrapping"/>
      </w:r>
      <w:r w:rsidDel="00000000" w:rsidR="00000000" w:rsidRPr="00000000">
        <w:rPr>
          <w:rFonts w:ascii="Nunito Sans" w:cs="Nunito Sans" w:eastAsia="Nunito Sans" w:hAnsi="Nunito Sans"/>
          <w:sz w:val="21"/>
          <w:szCs w:val="21"/>
          <w:highlight w:val="white"/>
          <w:rtl w:val="0"/>
        </w:rPr>
        <w:t xml:space="preserve">Users think in batches, and long forms can feel overwhelming. By creating logical groups the user will make sense of the form much faster.</w:t>
        <w:br w:type="textWrapping"/>
      </w:r>
    </w:p>
    <w:p w:rsidR="00000000" w:rsidDel="00000000" w:rsidP="00000000" w:rsidRDefault="00000000" w:rsidRPr="00000000" w14:paraId="00000089">
      <w:pPr>
        <w:pageBreakBefore w:val="0"/>
        <w:numPr>
          <w:ilvl w:val="0"/>
          <w:numId w:val="34"/>
        </w:numPr>
        <w:spacing w:line="360" w:lineRule="auto"/>
        <w:ind w:left="720" w:hanging="360"/>
        <w:rPr>
          <w:sz w:val="21"/>
          <w:szCs w:val="21"/>
          <w:highlight w:val="white"/>
        </w:rPr>
      </w:pPr>
      <w:r w:rsidDel="00000000" w:rsidR="00000000" w:rsidRPr="00000000">
        <w:rPr>
          <w:rFonts w:ascii="Nunito Sans" w:cs="Nunito Sans" w:eastAsia="Nunito Sans" w:hAnsi="Nunito Sans"/>
          <w:b w:val="1"/>
          <w:rtl w:val="0"/>
        </w:rPr>
        <w:t xml:space="preserve">The size of a field should reflect how much text the user is expected to enter </w:t>
        <w:br w:type="textWrapping"/>
      </w:r>
      <w:r w:rsidDel="00000000" w:rsidR="00000000" w:rsidRPr="00000000">
        <w:rPr>
          <w:rFonts w:ascii="Nunito Sans" w:cs="Nunito Sans" w:eastAsia="Nunito Sans" w:hAnsi="Nunito Sans"/>
          <w:sz w:val="21"/>
          <w:szCs w:val="21"/>
          <w:highlight w:val="white"/>
          <w:rtl w:val="0"/>
        </w:rPr>
        <w:t xml:space="preserve">Employ this for fields that have a defined character count like phone numbers, zip codes, etc. </w:t>
      </w:r>
      <w:r w:rsidDel="00000000" w:rsidR="00000000" w:rsidRPr="00000000">
        <w:rPr>
          <w:rFonts w:ascii="Nunito Sans" w:cs="Nunito Sans" w:eastAsia="Nunito Sans" w:hAnsi="Nunito Sans"/>
          <w:rtl w:val="0"/>
        </w:rPr>
        <w:t xml:space="preserve">Ex: Field boxes for something like zip code should be shorter than field boxes for street address.</w:t>
        <w:br w:type="textWrapping"/>
      </w:r>
    </w:p>
    <w:p w:rsidR="00000000" w:rsidDel="00000000" w:rsidP="00000000" w:rsidRDefault="00000000" w:rsidRPr="00000000" w14:paraId="0000008A">
      <w:pPr>
        <w:pageBreakBefore w:val="0"/>
        <w:numPr>
          <w:ilvl w:val="0"/>
          <w:numId w:val="34"/>
        </w:numPr>
        <w:spacing w:line="360" w:lineRule="auto"/>
        <w:ind w:left="720" w:hanging="360"/>
      </w:pPr>
      <w:r w:rsidDel="00000000" w:rsidR="00000000" w:rsidRPr="00000000">
        <w:rPr>
          <w:rFonts w:ascii="Nunito Sans" w:cs="Nunito Sans" w:eastAsia="Nunito Sans" w:hAnsi="Nunito Sans"/>
          <w:b w:val="1"/>
          <w:sz w:val="21"/>
          <w:szCs w:val="21"/>
          <w:highlight w:val="white"/>
          <w:rtl w:val="0"/>
        </w:rPr>
        <w:t xml:space="preserve">Don’t put placeholder or helper text inside the form fields</w:t>
        <w:br w:type="textWrapping"/>
      </w:r>
      <w:r w:rsidDel="00000000" w:rsidR="00000000" w:rsidRPr="00000000">
        <w:rPr>
          <w:rFonts w:ascii="Nunito Sans" w:cs="Nunito Sans" w:eastAsia="Nunito Sans" w:hAnsi="Nunito Sans"/>
          <w:rtl w:val="0"/>
        </w:rPr>
        <w:t xml:space="preserve">People go through forms quickly and if a field looks like it already has an answer they may accidentally miss it or forget to fill it in. Research has shown that empty fields draw more attention than those with placeholder text.</w:t>
      </w:r>
    </w:p>
    <w:p w:rsidR="00000000" w:rsidDel="00000000" w:rsidP="00000000" w:rsidRDefault="00000000" w:rsidRPr="00000000" w14:paraId="0000008B">
      <w:pPr>
        <w:pageBreakBefore w:val="0"/>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8C">
      <w:pPr>
        <w:pageBreakBefore w:val="0"/>
        <w:numPr>
          <w:ilvl w:val="0"/>
          <w:numId w:val="34"/>
        </w:numPr>
        <w:spacing w:line="360" w:lineRule="auto"/>
        <w:ind w:left="720" w:hanging="360"/>
        <w:rPr>
          <w:b w:val="1"/>
          <w:sz w:val="22"/>
          <w:szCs w:val="22"/>
        </w:rPr>
      </w:pPr>
      <w:r w:rsidDel="00000000" w:rsidR="00000000" w:rsidRPr="00000000">
        <w:rPr>
          <w:rFonts w:ascii="Nunito Sans" w:cs="Nunito Sans" w:eastAsia="Nunito Sans" w:hAnsi="Nunito Sans"/>
          <w:b w:val="1"/>
          <w:rtl w:val="0"/>
        </w:rPr>
        <w:t xml:space="preserve">Make required fields very clear</w:t>
        <w:br w:type="textWrapping"/>
      </w:r>
      <w:r w:rsidDel="00000000" w:rsidR="00000000" w:rsidRPr="00000000">
        <w:rPr>
          <w:rFonts w:ascii="Nunito Sans" w:cs="Nunito Sans" w:eastAsia="Nunito Sans" w:hAnsi="Nunito Sans"/>
          <w:rtl w:val="0"/>
        </w:rPr>
        <w:t xml:space="preserve">U</w:t>
      </w:r>
      <w:r w:rsidDel="00000000" w:rsidR="00000000" w:rsidRPr="00000000">
        <w:rPr>
          <w:rFonts w:ascii="Nunito Sans" w:cs="Nunito Sans" w:eastAsia="Nunito Sans" w:hAnsi="Nunito Sans"/>
          <w:sz w:val="21"/>
          <w:szCs w:val="21"/>
          <w:highlight w:val="white"/>
          <w:rtl w:val="0"/>
        </w:rPr>
        <w:t xml:space="preserve">sers don’t always know what is implied by the required field marker (*).</w:t>
      </w:r>
      <w:r w:rsidDel="00000000" w:rsidR="00000000" w:rsidRPr="00000000">
        <w:rPr>
          <w:rFonts w:ascii="Nunito Sans" w:cs="Nunito Sans" w:eastAsia="Nunito Sans" w:hAnsi="Nunito Sans"/>
          <w:rtl w:val="0"/>
        </w:rPr>
        <w:t xml:space="preserve"> Instead, denoting what is optional is a preferred method, especially for forms with many required fields. If you do use asterisks, make the meaning of the symbol clear by stating “Fields with an asterisk (*) are mandatory.”</w:t>
      </w:r>
    </w:p>
    <w:p w:rsidR="00000000" w:rsidDel="00000000" w:rsidP="00000000" w:rsidRDefault="00000000" w:rsidRPr="00000000" w14:paraId="0000008D">
      <w:pPr>
        <w:pageBreakBefore w:val="0"/>
        <w:spacing w:line="360" w:lineRule="auto"/>
        <w:ind w:left="0" w:firstLine="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8E">
      <w:pPr>
        <w:pageBreakBefore w:val="0"/>
        <w:spacing w:line="360" w:lineRule="auto"/>
        <w:ind w:left="0" w:firstLine="0"/>
        <w:rPr>
          <w:rFonts w:ascii="Nunito Sans" w:cs="Nunito Sans" w:eastAsia="Nunito Sans" w:hAnsi="Nunito Sans"/>
          <w:b w:val="1"/>
        </w:rPr>
      </w:pPr>
      <w:r w:rsidDel="00000000" w:rsidR="00000000" w:rsidRPr="00000000">
        <w:br w:type="page"/>
      </w:r>
      <w:r w:rsidDel="00000000" w:rsidR="00000000" w:rsidRPr="00000000">
        <w:rPr>
          <w:rtl w:val="0"/>
        </w:rPr>
      </w:r>
    </w:p>
    <w:p w:rsidR="00000000" w:rsidDel="00000000" w:rsidP="00000000" w:rsidRDefault="00000000" w:rsidRPr="00000000" w14:paraId="0000008F">
      <w:pPr>
        <w:pageBreakBefore w:val="0"/>
        <w:numPr>
          <w:ilvl w:val="0"/>
          <w:numId w:val="34"/>
        </w:numPr>
        <w:spacing w:line="360" w:lineRule="auto"/>
        <w:ind w:left="720" w:hanging="360"/>
        <w:rPr>
          <w:b w:val="1"/>
        </w:rPr>
      </w:pPr>
      <w:r w:rsidDel="00000000" w:rsidR="00000000" w:rsidRPr="00000000">
        <w:rPr>
          <w:rFonts w:ascii="Nunito Sans" w:cs="Nunito Sans" w:eastAsia="Nunito Sans" w:hAnsi="Nunito Sans"/>
          <w:b w:val="1"/>
          <w:rtl w:val="0"/>
        </w:rPr>
        <w:t xml:space="preserve">Always stack radio buttons and checkboxes in a single vertical column.</w:t>
        <w:br w:type="textWrapping"/>
      </w:r>
      <w:r w:rsidDel="00000000" w:rsidR="00000000" w:rsidRPr="00000000">
        <w:rPr>
          <w:rFonts w:ascii="Nunito Sans" w:cs="Nunito Sans" w:eastAsia="Nunito Sans" w:hAnsi="Nunito Sans"/>
          <w:sz w:val="21"/>
          <w:szCs w:val="21"/>
          <w:highlight w:val="white"/>
          <w:rtl w:val="0"/>
        </w:rPr>
        <w:t xml:space="preserve">Placing the options underneath each other allows for easy scanning and makes it less likely that a user will completely overlook one of the options.</w:t>
        <w:br w:type="textWrapping"/>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847725</wp:posOffset>
            </wp:positionV>
            <wp:extent cx="2419350" cy="1647825"/>
            <wp:effectExtent b="12700" l="12700" r="12700" t="12700"/>
            <wp:wrapTopAndBottom distB="0" distT="0"/>
            <wp:docPr id="14" name="image15.png"/>
            <a:graphic>
              <a:graphicData uri="http://schemas.openxmlformats.org/drawingml/2006/picture">
                <pic:pic>
                  <pic:nvPicPr>
                    <pic:cNvPr id="0" name="image15.png"/>
                    <pic:cNvPicPr preferRelativeResize="0"/>
                  </pic:nvPicPr>
                  <pic:blipFill>
                    <a:blip r:embed="rId38"/>
                    <a:srcRect b="61725" l="0" r="0" t="0"/>
                    <a:stretch>
                      <a:fillRect/>
                    </a:stretch>
                  </pic:blipFill>
                  <pic:spPr>
                    <a:xfrm>
                      <a:off x="0" y="0"/>
                      <a:ext cx="2419350" cy="1647825"/>
                    </a:xfrm>
                    <a:prstGeom prst="rect"/>
                    <a:ln w="12700">
                      <a:solidFill>
                        <a:srgbClr val="CCCCCC"/>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3019425</wp:posOffset>
            </wp:positionH>
            <wp:positionV relativeFrom="paragraph">
              <wp:posOffset>847725</wp:posOffset>
            </wp:positionV>
            <wp:extent cx="2419350" cy="1647825"/>
            <wp:effectExtent b="12700" l="12700" r="12700" t="12700"/>
            <wp:wrapTopAndBottom distB="0" distT="0"/>
            <wp:docPr id="23" name="image12.png"/>
            <a:graphic>
              <a:graphicData uri="http://schemas.openxmlformats.org/drawingml/2006/picture">
                <pic:pic>
                  <pic:nvPicPr>
                    <pic:cNvPr id="0" name="image12.png"/>
                    <pic:cNvPicPr preferRelativeResize="0"/>
                  </pic:nvPicPr>
                  <pic:blipFill>
                    <a:blip r:embed="rId39"/>
                    <a:srcRect b="61762" l="0" r="0" t="0"/>
                    <a:stretch>
                      <a:fillRect/>
                    </a:stretch>
                  </pic:blipFill>
                  <pic:spPr>
                    <a:xfrm>
                      <a:off x="0" y="0"/>
                      <a:ext cx="2419350" cy="1647825"/>
                    </a:xfrm>
                    <a:prstGeom prst="rect"/>
                    <a:ln w="12700">
                      <a:solidFill>
                        <a:srgbClr val="CCCCCC"/>
                      </a:solidFill>
                      <a:prstDash val="solid"/>
                    </a:ln>
                  </pic:spPr>
                </pic:pic>
              </a:graphicData>
            </a:graphic>
          </wp:anchor>
        </w:drawing>
      </w:r>
    </w:p>
    <w:p w:rsidR="00000000" w:rsidDel="00000000" w:rsidP="00000000" w:rsidRDefault="00000000" w:rsidRPr="00000000" w14:paraId="00000090">
      <w:pPr>
        <w:pageBreakBefore w:val="0"/>
        <w:spacing w:line="360" w:lineRule="auto"/>
        <w:rPr>
          <w:rFonts w:ascii="Nunito Sans" w:cs="Nunito Sans" w:eastAsia="Nunito Sans" w:hAnsi="Nunito Sans"/>
          <w:sz w:val="21"/>
          <w:szCs w:val="21"/>
          <w:highlight w:val="white"/>
        </w:rPr>
      </w:pPr>
      <w:r w:rsidDel="00000000" w:rsidR="00000000" w:rsidRPr="00000000">
        <w:rPr>
          <w:rtl w:val="0"/>
        </w:rPr>
      </w:r>
    </w:p>
    <w:p w:rsidR="00000000" w:rsidDel="00000000" w:rsidP="00000000" w:rsidRDefault="00000000" w:rsidRPr="00000000" w14:paraId="00000091">
      <w:pPr>
        <w:pageBreakBefore w:val="0"/>
        <w:numPr>
          <w:ilvl w:val="0"/>
          <w:numId w:val="34"/>
        </w:numPr>
        <w:spacing w:line="360" w:lineRule="auto"/>
        <w:ind w:left="720" w:hanging="360"/>
      </w:pPr>
      <w:r w:rsidDel="00000000" w:rsidR="00000000" w:rsidRPr="00000000">
        <w:rPr>
          <w:rFonts w:ascii="Nunito Sans" w:cs="Nunito Sans" w:eastAsia="Nunito Sans" w:hAnsi="Nunito Sans"/>
          <w:b w:val="1"/>
          <w:rtl w:val="0"/>
        </w:rPr>
        <w:t xml:space="preserve">Don’t use dropdowns if there are less than seven options</w:t>
      </w:r>
      <w:r w:rsidDel="00000000" w:rsidR="00000000" w:rsidRPr="00000000">
        <w:rPr>
          <w:rFonts w:ascii="Nunito Sans" w:cs="Nunito Sans" w:eastAsia="Nunito Sans" w:hAnsi="Nunito Sans"/>
          <w:rtl w:val="0"/>
        </w:rPr>
        <w:br w:type="textWrapping"/>
        <w:t xml:space="preserve">For smaller lists, use radio buttons instead of drop-down menus. Radio buttons have lower cognitive load because they make all options visible for easy comparison.</w:t>
      </w:r>
    </w:p>
    <w:p w:rsidR="00000000" w:rsidDel="00000000" w:rsidP="00000000" w:rsidRDefault="00000000" w:rsidRPr="00000000" w14:paraId="00000092">
      <w:pPr>
        <w:pageBreakBefore w:val="0"/>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93">
      <w:pPr>
        <w:pageBreakBefore w:val="0"/>
        <w:numPr>
          <w:ilvl w:val="0"/>
          <w:numId w:val="34"/>
        </w:numPr>
        <w:spacing w:line="360" w:lineRule="auto"/>
        <w:ind w:left="720" w:hanging="360"/>
        <w:rPr>
          <w:b w:val="1"/>
          <w:sz w:val="22"/>
          <w:szCs w:val="22"/>
        </w:rPr>
      </w:pPr>
      <w:r w:rsidDel="00000000" w:rsidR="00000000" w:rsidRPr="00000000">
        <w:rPr>
          <w:rFonts w:ascii="Nunito Sans" w:cs="Nunito Sans" w:eastAsia="Nunito Sans" w:hAnsi="Nunito Sans"/>
          <w:b w:val="1"/>
          <w:rtl w:val="0"/>
        </w:rPr>
        <w:t xml:space="preserve">Make use of images</w:t>
        <w:br w:type="textWrapping"/>
      </w:r>
      <w:r w:rsidDel="00000000" w:rsidR="00000000" w:rsidRPr="00000000">
        <w:rPr>
          <w:rFonts w:ascii="Nunito Sans" w:cs="Nunito Sans" w:eastAsia="Nunito Sans" w:hAnsi="Nunito Sans"/>
          <w:rtl w:val="0"/>
        </w:rPr>
        <w:t xml:space="preserve">Where it makes sense, use images to aid in the understanding of a question</w:t>
      </w:r>
    </w:p>
    <w:p w:rsidR="00000000" w:rsidDel="00000000" w:rsidP="00000000" w:rsidRDefault="00000000" w:rsidRPr="00000000" w14:paraId="00000094">
      <w:pPr>
        <w:pageBreakBefore w:val="0"/>
        <w:rPr>
          <w:rFonts w:ascii="Nunito Sans" w:cs="Nunito Sans" w:eastAsia="Nunito Sans" w:hAnsi="Nunito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238125</wp:posOffset>
            </wp:positionV>
            <wp:extent cx="2009775" cy="2152650"/>
            <wp:effectExtent b="0" l="0" r="0" t="0"/>
            <wp:wrapTopAndBottom distB="114300" distT="114300"/>
            <wp:docPr id="10" name="image20.png"/>
            <a:graphic>
              <a:graphicData uri="http://schemas.openxmlformats.org/drawingml/2006/picture">
                <pic:pic>
                  <pic:nvPicPr>
                    <pic:cNvPr id="0" name="image20.png"/>
                    <pic:cNvPicPr preferRelativeResize="0"/>
                  </pic:nvPicPr>
                  <pic:blipFill>
                    <a:blip r:embed="rId40"/>
                    <a:srcRect b="29234" l="0" r="0" t="9016"/>
                    <a:stretch>
                      <a:fillRect/>
                    </a:stretch>
                  </pic:blipFill>
                  <pic:spPr>
                    <a:xfrm>
                      <a:off x="0" y="0"/>
                      <a:ext cx="2009775" cy="2152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2590800</wp:posOffset>
            </wp:positionH>
            <wp:positionV relativeFrom="paragraph">
              <wp:posOffset>238125</wp:posOffset>
            </wp:positionV>
            <wp:extent cx="2009775" cy="2200275"/>
            <wp:effectExtent b="0" l="0" r="0" t="0"/>
            <wp:wrapTopAndBottom distB="114300" distT="114300"/>
            <wp:docPr id="34" name="image33.png"/>
            <a:graphic>
              <a:graphicData uri="http://schemas.openxmlformats.org/drawingml/2006/picture">
                <pic:pic>
                  <pic:nvPicPr>
                    <pic:cNvPr id="0" name="image33.png"/>
                    <pic:cNvPicPr preferRelativeResize="0"/>
                  </pic:nvPicPr>
                  <pic:blipFill>
                    <a:blip r:embed="rId41"/>
                    <a:srcRect b="27595" l="50" r="50" t="9289"/>
                    <a:stretch>
                      <a:fillRect/>
                    </a:stretch>
                  </pic:blipFill>
                  <pic:spPr>
                    <a:xfrm>
                      <a:off x="0" y="0"/>
                      <a:ext cx="2009775" cy="2200275"/>
                    </a:xfrm>
                    <a:prstGeom prst="rect"/>
                    <a:ln/>
                  </pic:spPr>
                </pic:pic>
              </a:graphicData>
            </a:graphic>
          </wp:anchor>
        </w:drawing>
      </w:r>
    </w:p>
    <w:p w:rsidR="00000000" w:rsidDel="00000000" w:rsidP="00000000" w:rsidRDefault="00000000" w:rsidRPr="00000000" w14:paraId="00000095">
      <w:pPr>
        <w:pStyle w:val="Heading1"/>
        <w:pageBreakBefore w:val="0"/>
        <w:rPr>
          <w:rFonts w:ascii="Nunito Sans" w:cs="Nunito Sans" w:eastAsia="Nunito Sans" w:hAnsi="Nunito Sans"/>
        </w:rPr>
      </w:pPr>
      <w:bookmarkStart w:colFirst="0" w:colLast="0" w:name="_wvgoiyvl8r6u" w:id="40"/>
      <w:bookmarkEnd w:id="40"/>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pageBreakBefore w:val="0"/>
        <w:rPr>
          <w:rFonts w:ascii="Nunito Sans" w:cs="Nunito Sans" w:eastAsia="Nunito Sans" w:hAnsi="Nunito Sans"/>
        </w:rPr>
      </w:pPr>
      <w:bookmarkStart w:colFirst="0" w:colLast="0" w:name="_jfw3sihy7xgv" w:id="41"/>
      <w:bookmarkEnd w:id="41"/>
      <w:r w:rsidDel="00000000" w:rsidR="00000000" w:rsidRPr="00000000">
        <w:rPr>
          <w:rFonts w:ascii="Nunito Sans" w:cs="Nunito Sans" w:eastAsia="Nunito Sans" w:hAnsi="Nunito Sans"/>
          <w:rtl w:val="0"/>
        </w:rPr>
        <w:t xml:space="preserve">Form summary page</w:t>
      </w:r>
    </w:p>
    <w:p w:rsidR="00000000" w:rsidDel="00000000" w:rsidP="00000000" w:rsidRDefault="00000000" w:rsidRPr="00000000" w14:paraId="00000097">
      <w:pPr>
        <w:pStyle w:val="Heading3"/>
        <w:pageBreakBefore w:val="0"/>
        <w:rPr>
          <w:rFonts w:ascii="Nunito Sans" w:cs="Nunito Sans" w:eastAsia="Nunito Sans" w:hAnsi="Nunito Sans"/>
        </w:rPr>
      </w:pPr>
      <w:bookmarkStart w:colFirst="0" w:colLast="0" w:name="_5unhez6silax" w:id="42"/>
      <w:bookmarkEnd w:id="42"/>
      <w:r w:rsidDel="00000000" w:rsidR="00000000" w:rsidRPr="00000000">
        <w:rPr>
          <w:rFonts w:ascii="Nunito Sans" w:cs="Nunito Sans" w:eastAsia="Nunito Sans" w:hAnsi="Nunito Sans"/>
          <w:rtl w:val="0"/>
        </w:rPr>
        <w:t xml:space="preserve">Overview</w:t>
      </w:r>
    </w:p>
    <w:p w:rsidR="00000000" w:rsidDel="00000000" w:rsidP="00000000" w:rsidRDefault="00000000" w:rsidRPr="00000000" w14:paraId="00000098">
      <w:pPr>
        <w:pageBreakBefore w:val="0"/>
        <w:rPr>
          <w:rFonts w:ascii="Nunito Sans" w:cs="Nunito Sans" w:eastAsia="Nunito Sans" w:hAnsi="Nunito Sans"/>
        </w:rPr>
      </w:pPr>
      <w:r w:rsidDel="00000000" w:rsidR="00000000" w:rsidRPr="00000000">
        <w:rPr>
          <w:rFonts w:ascii="Nunito Sans" w:cs="Nunito Sans" w:eastAsia="Nunito Sans" w:hAnsi="Nunito Sans"/>
          <w:rtl w:val="0"/>
        </w:rPr>
        <w:t xml:space="preserve">After all of the required questions in a form are answered, a summary page is displayed. Here, health workers can review the information they just entered into the form, receive instructions for treatment, care, and referrals, and relay detailed educational information to the patient. It’s important to note that the form is not yet submitted until the user scrolls to the very end of the summary page and clicks the “Submit” button.</w:t>
        <w:br w:type="textWrapping"/>
        <w:br w:type="textWrapping"/>
        <w:t xml:space="preserve">All care guides (forms) are defined using </w:t>
      </w:r>
      <w:hyperlink r:id="rId42">
        <w:r w:rsidDel="00000000" w:rsidR="00000000" w:rsidRPr="00000000">
          <w:rPr>
            <w:rFonts w:ascii="Nunito Sans" w:cs="Nunito Sans" w:eastAsia="Nunito Sans" w:hAnsi="Nunito Sans"/>
            <w:color w:val="1155cc"/>
            <w:u w:val="single"/>
            <w:rtl w:val="0"/>
          </w:rPr>
          <w:t xml:space="preserve">ODK XForms</w:t>
        </w:r>
      </w:hyperlink>
      <w:r w:rsidDel="00000000" w:rsidR="00000000" w:rsidRPr="00000000">
        <w:rPr>
          <w:rFonts w:ascii="Nunito Sans" w:cs="Nunito Sans" w:eastAsia="Nunito Sans" w:hAnsi="Nunito Sans"/>
          <w:rtl w:val="0"/>
        </w:rPr>
        <w:t xml:space="preserve"> -- an XML definition of the structure and format for a set of questions. Since writing raw XML can be tedious, we suggest creating the forms using the </w:t>
      </w:r>
      <w:hyperlink r:id="rId43">
        <w:r w:rsidDel="00000000" w:rsidR="00000000" w:rsidRPr="00000000">
          <w:rPr>
            <w:rFonts w:ascii="Nunito Sans" w:cs="Nunito Sans" w:eastAsia="Nunito Sans" w:hAnsi="Nunito Sans"/>
            <w:color w:val="1155cc"/>
            <w:u w:val="single"/>
            <w:rtl w:val="0"/>
          </w:rPr>
          <w:t xml:space="preserve">XLSForm standard</w:t>
        </w:r>
      </w:hyperlink>
      <w:r w:rsidDel="00000000" w:rsidR="00000000" w:rsidRPr="00000000">
        <w:rPr>
          <w:rFonts w:ascii="Nunito Sans" w:cs="Nunito Sans" w:eastAsia="Nunito Sans" w:hAnsi="Nunito Sans"/>
          <w:rtl w:val="0"/>
        </w:rPr>
        <w:t xml:space="preserve">, and using the </w:t>
      </w:r>
      <w:hyperlink r:id="rId44">
        <w:r w:rsidDel="00000000" w:rsidR="00000000" w:rsidRPr="00000000">
          <w:rPr>
            <w:rFonts w:ascii="Nunito Sans" w:cs="Nunito Sans" w:eastAsia="Nunito Sans" w:hAnsi="Nunito Sans"/>
            <w:color w:val="1155cc"/>
            <w:u w:val="single"/>
            <w:rtl w:val="0"/>
          </w:rPr>
          <w:t xml:space="preserve">medic-conf</w:t>
        </w:r>
      </w:hyperlink>
      <w:r w:rsidDel="00000000" w:rsidR="00000000" w:rsidRPr="00000000">
        <w:rPr>
          <w:rFonts w:ascii="Nunito Sans" w:cs="Nunito Sans" w:eastAsia="Nunito Sans" w:hAnsi="Nunito Sans"/>
          <w:rtl w:val="0"/>
        </w:rPr>
        <w:t xml:space="preserve"> command line configurer tool to convert them to XForm format. Because the XLSForms are converted directly to XForms, they essentially </w:t>
      </w:r>
      <w:r w:rsidDel="00000000" w:rsidR="00000000" w:rsidRPr="00000000">
        <w:rPr>
          <w:rFonts w:ascii="Nunito Sans" w:cs="Nunito Sans" w:eastAsia="Nunito Sans" w:hAnsi="Nunito Sans"/>
          <w:i w:val="1"/>
          <w:rtl w:val="0"/>
        </w:rPr>
        <w:t xml:space="preserve">are</w:t>
      </w:r>
      <w:r w:rsidDel="00000000" w:rsidR="00000000" w:rsidRPr="00000000">
        <w:rPr>
          <w:rFonts w:ascii="Nunito Sans" w:cs="Nunito Sans" w:eastAsia="Nunito Sans" w:hAnsi="Nunito Sans"/>
          <w:rtl w:val="0"/>
        </w:rPr>
        <w:t xml:space="preserve"> the form, and thus it’s important that the XLS be set up properly and consistently. Read more about how to configure forms </w:t>
      </w:r>
      <w:hyperlink r:id="rId45">
        <w:r w:rsidDel="00000000" w:rsidR="00000000" w:rsidRPr="00000000">
          <w:rPr>
            <w:rFonts w:ascii="Nunito Sans" w:cs="Nunito Sans" w:eastAsia="Nunito Sans" w:hAnsi="Nunito Sans"/>
            <w:color w:val="1155cc"/>
            <w:u w:val="single"/>
            <w:rtl w:val="0"/>
          </w:rPr>
          <w:t xml:space="preserve">here</w:t>
        </w:r>
      </w:hyperlink>
      <w:r w:rsidDel="00000000" w:rsidR="00000000" w:rsidRPr="00000000">
        <w:rPr>
          <w:rFonts w:ascii="Nunito Sans" w:cs="Nunito Sans" w:eastAsia="Nunito Sans" w:hAnsi="Nunito Sans"/>
          <w:rtl w:val="0"/>
        </w:rPr>
        <w:t xml:space="preserve">.</w:t>
      </w:r>
    </w:p>
    <w:p w:rsidR="00000000" w:rsidDel="00000000" w:rsidP="00000000" w:rsidRDefault="00000000" w:rsidRPr="00000000" w14:paraId="00000099">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9A">
      <w:pPr>
        <w:pStyle w:val="Heading3"/>
        <w:pageBreakBefore w:val="0"/>
        <w:rPr>
          <w:rFonts w:ascii="Nunito Sans" w:cs="Nunito Sans" w:eastAsia="Nunito Sans" w:hAnsi="Nunito Sans"/>
          <w:b w:val="1"/>
        </w:rPr>
      </w:pPr>
      <w:bookmarkStart w:colFirst="0" w:colLast="0" w:name="_14x4aa2fndyv" w:id="43"/>
      <w:bookmarkEnd w:id="43"/>
      <w:r w:rsidDel="00000000" w:rsidR="00000000" w:rsidRPr="00000000">
        <w:rPr>
          <w:rFonts w:ascii="Nunito Sans" w:cs="Nunito Sans" w:eastAsia="Nunito Sans" w:hAnsi="Nunito Sans"/>
          <w:rtl w:val="0"/>
        </w:rPr>
        <w:t xml:space="preserve">Page sections</w:t>
      </w:r>
      <w:r w:rsidDel="00000000" w:rsidR="00000000" w:rsidRPr="00000000">
        <w:rPr>
          <w:rtl w:val="0"/>
        </w:rPr>
      </w:r>
    </w:p>
    <w:p w:rsidR="00000000" w:rsidDel="00000000" w:rsidP="00000000" w:rsidRDefault="00000000" w:rsidRPr="00000000" w14:paraId="0000009B">
      <w:pPr>
        <w:pageBreakBefore w:val="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General</w:t>
      </w:r>
    </w:p>
    <w:p w:rsidR="00000000" w:rsidDel="00000000" w:rsidP="00000000" w:rsidRDefault="00000000" w:rsidRPr="00000000" w14:paraId="0000009C">
      <w:pPr>
        <w:pageBreakBefore w:val="0"/>
        <w:numPr>
          <w:ilvl w:val="0"/>
          <w:numId w:val="16"/>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The summary page is split into content sections which makes the page easier to scan and navigate</w:t>
      </w:r>
    </w:p>
    <w:p w:rsidR="00000000" w:rsidDel="00000000" w:rsidP="00000000" w:rsidRDefault="00000000" w:rsidRPr="00000000" w14:paraId="0000009D">
      <w:pPr>
        <w:pageBreakBefore w:val="0"/>
        <w:numPr>
          <w:ilvl w:val="0"/>
          <w:numId w:val="16"/>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There is a specific suggested order for these content sections (see below)</w:t>
      </w:r>
    </w:p>
    <w:p w:rsidR="00000000" w:rsidDel="00000000" w:rsidP="00000000" w:rsidRDefault="00000000" w:rsidRPr="00000000" w14:paraId="0000009E">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9F">
      <w:pPr>
        <w:pageBreakBefore w:val="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General section order</w:t>
      </w:r>
    </w:p>
    <w:p w:rsidR="00000000" w:rsidDel="00000000" w:rsidP="00000000" w:rsidRDefault="00000000" w:rsidRPr="00000000" w14:paraId="000000A0">
      <w:pPr>
        <w:pageBreakBefore w:val="0"/>
        <w:rPr>
          <w:rFonts w:ascii="Nunito Sans" w:cs="Nunito Sans" w:eastAsia="Nunito Sans" w:hAnsi="Nunito Sans"/>
        </w:rPr>
      </w:pPr>
      <w:r w:rsidDel="00000000" w:rsidR="00000000" w:rsidRPr="00000000">
        <w:rPr>
          <w:rFonts w:ascii="Nunito Sans" w:cs="Nunito Sans" w:eastAsia="Nunito Sans" w:hAnsi="Nunito Sans"/>
          <w:rtl w:val="0"/>
        </w:rPr>
        <w:t xml:space="preserve">These are some possible sections. Not all forms will have all sections, but the sections that are there should appear roughly in this order:</w:t>
      </w:r>
    </w:p>
    <w:p w:rsidR="00000000" w:rsidDel="00000000" w:rsidP="00000000" w:rsidRDefault="00000000" w:rsidRPr="00000000" w14:paraId="000000A1">
      <w:pPr>
        <w:pageBreakBefore w:val="0"/>
        <w:numPr>
          <w:ilvl w:val="0"/>
          <w:numId w:val="2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Reminder: “To finish, be sure to click the Submit button at the bottom of the form.”</w:t>
      </w:r>
    </w:p>
    <w:p w:rsidR="00000000" w:rsidDel="00000000" w:rsidP="00000000" w:rsidRDefault="00000000" w:rsidRPr="00000000" w14:paraId="000000A2">
      <w:pPr>
        <w:pageBreakBefore w:val="0"/>
        <w:numPr>
          <w:ilvl w:val="0"/>
          <w:numId w:val="2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Patient details </w:t>
      </w:r>
      <w:r w:rsidDel="00000000" w:rsidR="00000000" w:rsidRPr="00000000">
        <w:rPr>
          <w:rFonts w:ascii="Nunito Sans" w:cs="Nunito Sans" w:eastAsia="Nunito Sans" w:hAnsi="Nunito Sans"/>
          <w:color w:val="999999"/>
          <w:rtl w:val="0"/>
        </w:rPr>
        <w:t xml:space="preserve">(name, age etc.)</w:t>
      </w:r>
    </w:p>
    <w:p w:rsidR="00000000" w:rsidDel="00000000" w:rsidP="00000000" w:rsidRDefault="00000000" w:rsidRPr="00000000" w14:paraId="000000A3">
      <w:pPr>
        <w:pageBreakBefore w:val="0"/>
        <w:numPr>
          <w:ilvl w:val="0"/>
          <w:numId w:val="2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Visit information </w:t>
      </w:r>
      <w:r w:rsidDel="00000000" w:rsidR="00000000" w:rsidRPr="00000000">
        <w:rPr>
          <w:rFonts w:ascii="Nunito Sans" w:cs="Nunito Sans" w:eastAsia="Nunito Sans" w:hAnsi="Nunito Sans"/>
          <w:color w:val="999999"/>
          <w:rtl w:val="0"/>
        </w:rPr>
        <w:t xml:space="preserve">(summarizes the info that was just captured in the form)</w:t>
      </w:r>
    </w:p>
    <w:p w:rsidR="00000000" w:rsidDel="00000000" w:rsidP="00000000" w:rsidRDefault="00000000" w:rsidRPr="00000000" w14:paraId="000000A4">
      <w:pPr>
        <w:pageBreakBefore w:val="0"/>
        <w:numPr>
          <w:ilvl w:val="0"/>
          <w:numId w:val="2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Signs and symptoms </w:t>
      </w:r>
      <w:r w:rsidDel="00000000" w:rsidR="00000000" w:rsidRPr="00000000">
        <w:rPr>
          <w:rFonts w:ascii="Nunito Sans" w:cs="Nunito Sans" w:eastAsia="Nunito Sans" w:hAnsi="Nunito Sans"/>
          <w:color w:val="999999"/>
          <w:rtl w:val="0"/>
        </w:rPr>
        <w:t xml:space="preserve">(if applicable)</w:t>
      </w:r>
    </w:p>
    <w:p w:rsidR="00000000" w:rsidDel="00000000" w:rsidP="00000000" w:rsidRDefault="00000000" w:rsidRPr="00000000" w14:paraId="000000A5">
      <w:pPr>
        <w:pageBreakBefore w:val="0"/>
        <w:numPr>
          <w:ilvl w:val="0"/>
          <w:numId w:val="2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Refer to a health facility warning message </w:t>
      </w:r>
      <w:r w:rsidDel="00000000" w:rsidR="00000000" w:rsidRPr="00000000">
        <w:rPr>
          <w:rFonts w:ascii="Nunito Sans" w:cs="Nunito Sans" w:eastAsia="Nunito Sans" w:hAnsi="Nunito Sans"/>
          <w:color w:val="999999"/>
          <w:rtl w:val="0"/>
        </w:rPr>
        <w:t xml:space="preserve">(if applicable)</w:t>
      </w:r>
      <w:r w:rsidDel="00000000" w:rsidR="00000000" w:rsidRPr="00000000">
        <w:rPr>
          <w:rtl w:val="0"/>
        </w:rPr>
      </w:r>
    </w:p>
    <w:p w:rsidR="00000000" w:rsidDel="00000000" w:rsidP="00000000" w:rsidRDefault="00000000" w:rsidRPr="00000000" w14:paraId="000000A6">
      <w:pPr>
        <w:pageBreakBefore w:val="0"/>
        <w:numPr>
          <w:ilvl w:val="0"/>
          <w:numId w:val="2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Diagnosis and treatment </w:t>
      </w:r>
      <w:r w:rsidDel="00000000" w:rsidR="00000000" w:rsidRPr="00000000">
        <w:rPr>
          <w:rFonts w:ascii="Nunito Sans" w:cs="Nunito Sans" w:eastAsia="Nunito Sans" w:hAnsi="Nunito Sans"/>
          <w:color w:val="999999"/>
          <w:rtl w:val="0"/>
        </w:rPr>
        <w:t xml:space="preserve">(if applicable)</w:t>
      </w:r>
      <w:r w:rsidDel="00000000" w:rsidR="00000000" w:rsidRPr="00000000">
        <w:rPr>
          <w:rtl w:val="0"/>
        </w:rPr>
      </w:r>
    </w:p>
    <w:p w:rsidR="00000000" w:rsidDel="00000000" w:rsidP="00000000" w:rsidRDefault="00000000" w:rsidRPr="00000000" w14:paraId="000000A7">
      <w:pPr>
        <w:pageBreakBefore w:val="0"/>
        <w:numPr>
          <w:ilvl w:val="0"/>
          <w:numId w:val="2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Healthy tips/educational info </w:t>
      </w:r>
      <w:r w:rsidDel="00000000" w:rsidR="00000000" w:rsidRPr="00000000">
        <w:rPr>
          <w:rFonts w:ascii="Nunito Sans" w:cs="Nunito Sans" w:eastAsia="Nunito Sans" w:hAnsi="Nunito Sans"/>
          <w:color w:val="999999"/>
          <w:rtl w:val="0"/>
        </w:rPr>
        <w:t xml:space="preserve">(if applicable)</w:t>
      </w:r>
      <w:r w:rsidDel="00000000" w:rsidR="00000000" w:rsidRPr="00000000">
        <w:rPr>
          <w:rtl w:val="0"/>
        </w:rPr>
      </w:r>
    </w:p>
    <w:p w:rsidR="00000000" w:rsidDel="00000000" w:rsidP="00000000" w:rsidRDefault="00000000" w:rsidRPr="00000000" w14:paraId="000000A8">
      <w:pPr>
        <w:pageBreakBefore w:val="0"/>
        <w:numPr>
          <w:ilvl w:val="0"/>
          <w:numId w:val="2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Follow-ups scheduled </w:t>
      </w:r>
      <w:r w:rsidDel="00000000" w:rsidR="00000000" w:rsidRPr="00000000">
        <w:rPr>
          <w:rFonts w:ascii="Nunito Sans" w:cs="Nunito Sans" w:eastAsia="Nunito Sans" w:hAnsi="Nunito Sans"/>
          <w:color w:val="999999"/>
          <w:rtl w:val="0"/>
        </w:rPr>
        <w:t xml:space="preserve">(if applicable)</w:t>
      </w:r>
    </w:p>
    <w:p w:rsidR="00000000" w:rsidDel="00000000" w:rsidP="00000000" w:rsidRDefault="00000000" w:rsidRPr="00000000" w14:paraId="000000A9">
      <w:pPr>
        <w:pageBreakBefore w:val="0"/>
        <w:numPr>
          <w:ilvl w:val="0"/>
          <w:numId w:val="2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Submit button</w:t>
      </w:r>
    </w:p>
    <w:p w:rsidR="00000000" w:rsidDel="00000000" w:rsidP="00000000" w:rsidRDefault="00000000" w:rsidRPr="00000000" w14:paraId="000000AA">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AB">
      <w:pPr>
        <w:pageBreakBefore w:val="0"/>
        <w:rPr>
          <w:rFonts w:ascii="Nunito Sans" w:cs="Nunito Sans" w:eastAsia="Nunito Sans" w:hAnsi="Nunito Sans"/>
          <w:b w:val="1"/>
        </w:rPr>
      </w:pPr>
      <w:commentRangeStart w:id="7"/>
      <w:r w:rsidDel="00000000" w:rsidR="00000000" w:rsidRPr="00000000">
        <w:rPr>
          <w:rFonts w:ascii="Nunito Sans" w:cs="Nunito Sans" w:eastAsia="Nunito Sans" w:hAnsi="Nunito Sans"/>
          <w:b w:val="1"/>
          <w:rtl w:val="0"/>
        </w:rPr>
        <w:t xml:space="preserve">Specific recommendations by form type</w:t>
      </w:r>
    </w:p>
    <w:p w:rsidR="00000000" w:rsidDel="00000000" w:rsidP="00000000" w:rsidRDefault="00000000" w:rsidRPr="00000000" w14:paraId="000000AC">
      <w:pPr>
        <w:pageBreakBefore w:val="0"/>
        <w:rPr>
          <w:rFonts w:ascii="Nunito Sans" w:cs="Nunito Sans" w:eastAsia="Nunito Sans" w:hAnsi="Nunito Sans"/>
        </w:rPr>
      </w:pPr>
      <w:r w:rsidDel="00000000" w:rsidR="00000000" w:rsidRPr="00000000">
        <w:rPr>
          <w:rFonts w:ascii="Nunito Sans" w:cs="Nunito Sans" w:eastAsia="Nunito Sans" w:hAnsi="Nunito Sans"/>
          <w:rtl w:val="0"/>
        </w:rPr>
        <w:t xml:space="preserve">To be added as the reference app is finalized…</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D">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AE">
      <w:pPr>
        <w:pStyle w:val="Heading3"/>
        <w:pageBreakBefore w:val="0"/>
        <w:rPr>
          <w:rFonts w:ascii="Nunito Sans" w:cs="Nunito Sans" w:eastAsia="Nunito Sans" w:hAnsi="Nunito Sans"/>
        </w:rPr>
      </w:pPr>
      <w:bookmarkStart w:colFirst="0" w:colLast="0" w:name="_8vwyirch3qj" w:id="44"/>
      <w:bookmarkEnd w:id="44"/>
      <w:r w:rsidDel="00000000" w:rsidR="00000000" w:rsidRPr="00000000">
        <w:rPr>
          <w:rFonts w:ascii="Nunito Sans" w:cs="Nunito Sans" w:eastAsia="Nunito Sans" w:hAnsi="Nunito Sans"/>
          <w:rtl w:val="0"/>
        </w:rPr>
        <w:t xml:space="preserve">Section headers</w:t>
      </w:r>
    </w:p>
    <w:p w:rsidR="00000000" w:rsidDel="00000000" w:rsidP="00000000" w:rsidRDefault="00000000" w:rsidRPr="00000000" w14:paraId="000000AF">
      <w:pPr>
        <w:pageBreakBefore w:val="0"/>
        <w:rPr>
          <w:rFonts w:ascii="Nunito Sans" w:cs="Nunito Sans" w:eastAsia="Nunito Sans" w:hAnsi="Nunito Sans"/>
          <w:b w:val="1"/>
        </w:rPr>
      </w:pPr>
      <w:r w:rsidDel="00000000" w:rsidR="00000000" w:rsidRPr="00000000">
        <w:rPr>
          <w:rFonts w:ascii="Nunito Sans" w:cs="Nunito Sans" w:eastAsia="Nunito Sans" w:hAnsi="Nunito Sans"/>
          <w:b w:val="1"/>
          <w:rtl w:val="0"/>
        </w:rPr>
        <w:br w:type="textWrapping"/>
        <w:t xml:space="preserve">General</w:t>
      </w:r>
    </w:p>
    <w:p w:rsidR="00000000" w:rsidDel="00000000" w:rsidP="00000000" w:rsidRDefault="00000000" w:rsidRPr="00000000" w14:paraId="000000B0">
      <w:pPr>
        <w:pageBreakBefore w:val="0"/>
        <w:numPr>
          <w:ilvl w:val="0"/>
          <w:numId w:val="3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Section headers are used to separate content sections of the summary page. They make the page easier to scan and they make it easier to find a specific section.</w:t>
      </w:r>
    </w:p>
    <w:p w:rsidR="00000000" w:rsidDel="00000000" w:rsidP="00000000" w:rsidRDefault="00000000" w:rsidRPr="00000000" w14:paraId="000000B1">
      <w:pPr>
        <w:pageBreakBefore w:val="0"/>
        <w:numPr>
          <w:ilvl w:val="0"/>
          <w:numId w:val="3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There is a specific suggested order for these header sections (see below)</w:t>
      </w:r>
    </w:p>
    <w:p w:rsidR="00000000" w:rsidDel="00000000" w:rsidP="00000000" w:rsidRDefault="00000000" w:rsidRPr="00000000" w14:paraId="000000B2">
      <w:pPr>
        <w:pageBreakBefore w:val="0"/>
        <w:numPr>
          <w:ilvl w:val="0"/>
          <w:numId w:val="3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There are also suggested colors and icons for each section header (see below)</w:t>
      </w:r>
    </w:p>
    <w:p w:rsidR="00000000" w:rsidDel="00000000" w:rsidP="00000000" w:rsidRDefault="00000000" w:rsidRPr="00000000" w14:paraId="000000B3">
      <w:pPr>
        <w:pageBreakBefore w:val="0"/>
        <w:numPr>
          <w:ilvl w:val="0"/>
          <w:numId w:val="3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Each section header should have an icon (see below)</w:t>
      </w:r>
    </w:p>
    <w:p w:rsidR="00000000" w:rsidDel="00000000" w:rsidP="00000000" w:rsidRDefault="00000000" w:rsidRPr="00000000" w14:paraId="000000B4">
      <w:pPr>
        <w:pageBreakBefore w:val="0"/>
        <w:numPr>
          <w:ilvl w:val="0"/>
          <w:numId w:val="3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A section header should only be visible if there is content for that section. In other words, headers should never be stacked directly on top of each other.</w:t>
      </w:r>
    </w:p>
    <w:p w:rsidR="00000000" w:rsidDel="00000000" w:rsidP="00000000" w:rsidRDefault="00000000" w:rsidRPr="00000000" w14:paraId="000000B5">
      <w:pPr>
        <w:pageBreakBefore w:val="0"/>
        <w:numPr>
          <w:ilvl w:val="1"/>
          <w:numId w:val="33"/>
        </w:numPr>
        <w:ind w:left="1440" w:hanging="360"/>
      </w:pPr>
      <w:r w:rsidDel="00000000" w:rsidR="00000000" w:rsidRPr="00000000">
        <w:rPr>
          <w:rFonts w:ascii="Nunito Sans" w:cs="Nunito Sans" w:eastAsia="Nunito Sans" w:hAnsi="Nunito Sans"/>
          <w:rtl w:val="0"/>
        </w:rPr>
        <w:t xml:space="preserve">To ensure that headers only show when they have content the relevant condition for the section header should join the conditions of all the subfields. Eg {condition_a} OR {condition_b} OR {condition_c}</w:t>
      </w:r>
    </w:p>
    <w:p w:rsidR="00000000" w:rsidDel="00000000" w:rsidP="00000000" w:rsidRDefault="00000000" w:rsidRPr="00000000" w14:paraId="000000B6">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B7">
      <w:pPr>
        <w:pageBreakBefore w:val="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Header text</w:t>
      </w:r>
    </w:p>
    <w:p w:rsidR="00000000" w:rsidDel="00000000" w:rsidP="00000000" w:rsidRDefault="00000000" w:rsidRPr="00000000" w14:paraId="000000B8">
      <w:pPr>
        <w:pageBreakBefore w:val="0"/>
        <w:numPr>
          <w:ilvl w:val="0"/>
          <w:numId w:val="4"/>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The text inside of the colored section headers should be designated “H1”, that is, Noto Sans 18px bold</w:t>
      </w:r>
    </w:p>
    <w:p w:rsidR="00000000" w:rsidDel="00000000" w:rsidP="00000000" w:rsidRDefault="00000000" w:rsidRPr="00000000" w14:paraId="000000B9">
      <w:pPr>
        <w:pageBreakBefore w:val="0"/>
        <w:numPr>
          <w:ilvl w:val="0"/>
          <w:numId w:val="4"/>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The text should be centered vertically &amp; horizontally in the bar</w:t>
      </w:r>
    </w:p>
    <w:p w:rsidR="00000000" w:rsidDel="00000000" w:rsidP="00000000" w:rsidRDefault="00000000" w:rsidRPr="00000000" w14:paraId="000000BA">
      <w:pPr>
        <w:pageBreakBefore w:val="0"/>
        <w:numPr>
          <w:ilvl w:val="0"/>
          <w:numId w:val="4"/>
        </w:numPr>
        <w:ind w:left="720" w:hanging="360"/>
      </w:pPr>
      <w:r w:rsidDel="00000000" w:rsidR="00000000" w:rsidRPr="00000000">
        <w:rPr>
          <w:rFonts w:ascii="Nunito Sans" w:cs="Nunito Sans" w:eastAsia="Nunito Sans" w:hAnsi="Nunito Sans"/>
          <w:rtl w:val="0"/>
        </w:rPr>
        <w:t xml:space="preserve">Each section header title should be Title Case, meaning each word is capitalized e.g. “</w:t>
      </w:r>
      <w:r w:rsidDel="00000000" w:rsidR="00000000" w:rsidRPr="00000000">
        <w:rPr>
          <w:rFonts w:ascii="Nunito Sans" w:cs="Nunito Sans" w:eastAsia="Nunito Sans" w:hAnsi="Nunito Sans"/>
          <w:b w:val="1"/>
          <w:rtl w:val="0"/>
        </w:rPr>
        <w:t xml:space="preserve">P</w:t>
      </w:r>
      <w:r w:rsidDel="00000000" w:rsidR="00000000" w:rsidRPr="00000000">
        <w:rPr>
          <w:rFonts w:ascii="Nunito Sans" w:cs="Nunito Sans" w:eastAsia="Nunito Sans" w:hAnsi="Nunito Sans"/>
          <w:rtl w:val="0"/>
        </w:rPr>
        <w:t xml:space="preserve">atient </w:t>
      </w:r>
      <w:r w:rsidDel="00000000" w:rsidR="00000000" w:rsidRPr="00000000">
        <w:rPr>
          <w:rFonts w:ascii="Nunito Sans" w:cs="Nunito Sans" w:eastAsia="Nunito Sans" w:hAnsi="Nunito Sans"/>
          <w:b w:val="1"/>
          <w:rtl w:val="0"/>
        </w:rPr>
        <w:t xml:space="preserve">D</w:t>
      </w:r>
      <w:r w:rsidDel="00000000" w:rsidR="00000000" w:rsidRPr="00000000">
        <w:rPr>
          <w:rFonts w:ascii="Nunito Sans" w:cs="Nunito Sans" w:eastAsia="Nunito Sans" w:hAnsi="Nunito Sans"/>
          <w:rtl w:val="0"/>
        </w:rPr>
        <w:t xml:space="preserve">etails”, “</w:t>
      </w:r>
      <w:r w:rsidDel="00000000" w:rsidR="00000000" w:rsidRPr="00000000">
        <w:rPr>
          <w:rFonts w:ascii="Nunito Sans" w:cs="Nunito Sans" w:eastAsia="Nunito Sans" w:hAnsi="Nunito Sans"/>
          <w:b w:val="1"/>
          <w:rtl w:val="0"/>
        </w:rPr>
        <w:t xml:space="preserve">F</w:t>
      </w:r>
      <w:r w:rsidDel="00000000" w:rsidR="00000000" w:rsidRPr="00000000">
        <w:rPr>
          <w:rFonts w:ascii="Nunito Sans" w:cs="Nunito Sans" w:eastAsia="Nunito Sans" w:hAnsi="Nunito Sans"/>
          <w:rtl w:val="0"/>
        </w:rPr>
        <w:t xml:space="preserve">ollow </w:t>
      </w:r>
      <w:r w:rsidDel="00000000" w:rsidR="00000000" w:rsidRPr="00000000">
        <w:rPr>
          <w:rFonts w:ascii="Nunito Sans" w:cs="Nunito Sans" w:eastAsia="Nunito Sans" w:hAnsi="Nunito Sans"/>
          <w:b w:val="1"/>
          <w:rtl w:val="0"/>
        </w:rPr>
        <w:t xml:space="preserve">U</w:t>
      </w:r>
      <w:r w:rsidDel="00000000" w:rsidR="00000000" w:rsidRPr="00000000">
        <w:rPr>
          <w:rFonts w:ascii="Nunito Sans" w:cs="Nunito Sans" w:eastAsia="Nunito Sans" w:hAnsi="Nunito Sans"/>
          <w:rtl w:val="0"/>
        </w:rPr>
        <w:t xml:space="preserve">p”</w:t>
      </w:r>
      <w:r w:rsidDel="00000000" w:rsidR="00000000" w:rsidRPr="00000000">
        <w:rPr>
          <w:rtl w:val="0"/>
        </w:rPr>
      </w:r>
    </w:p>
    <w:p w:rsidR="00000000" w:rsidDel="00000000" w:rsidP="00000000" w:rsidRDefault="00000000" w:rsidRPr="00000000" w14:paraId="000000BB">
      <w:pPr>
        <w:pageBreakBefore w:val="0"/>
        <w:rPr>
          <w:rFonts w:ascii="Nunito Sans" w:cs="Nunito Sans" w:eastAsia="Nunito Sans" w:hAnsi="Nunito Sans"/>
          <w:b w:val="1"/>
        </w:rPr>
      </w:pPr>
      <w:r w:rsidDel="00000000" w:rsidR="00000000" w:rsidRPr="00000000">
        <w:rPr>
          <w:rtl w:val="0"/>
        </w:rPr>
      </w:r>
    </w:p>
    <w:p w:rsidR="00000000" w:rsidDel="00000000" w:rsidP="00000000" w:rsidRDefault="00000000" w:rsidRPr="00000000" w14:paraId="000000BC">
      <w:pPr>
        <w:pageBreakBefore w:val="0"/>
        <w:rPr>
          <w:rFonts w:ascii="Nunito Sans" w:cs="Nunito Sans" w:eastAsia="Nunito Sans" w:hAnsi="Nunito Sans"/>
        </w:rPr>
      </w:pPr>
      <w:r w:rsidDel="00000000" w:rsidR="00000000" w:rsidRPr="00000000">
        <w:rPr>
          <w:rFonts w:ascii="Nunito Sans" w:cs="Nunito Sans" w:eastAsia="Nunito Sans" w:hAnsi="Nunito Sans"/>
          <w:b w:val="1"/>
          <w:rtl w:val="0"/>
        </w:rPr>
        <w:t xml:space="preserve">Header color</w:t>
      </w:r>
      <w:r w:rsidDel="00000000" w:rsidR="00000000" w:rsidRPr="00000000">
        <w:rPr>
          <w:rtl w:val="0"/>
        </w:rPr>
      </w:r>
    </w:p>
    <w:p w:rsidR="00000000" w:rsidDel="00000000" w:rsidP="00000000" w:rsidRDefault="00000000" w:rsidRPr="00000000" w14:paraId="000000BD">
      <w:pPr>
        <w:pageBreakBefore w:val="0"/>
        <w:numPr>
          <w:ilvl w:val="0"/>
          <w:numId w:val="22"/>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The way that we’ve historically been styling headers is that each section has a unique color (e.g. “Patient Details” is yellow, “Healthy Tips” is blue, “Follow Up” is green etc). This is ok but may not always work well. Sometimes there are too many sections for each one to have its own color, other times the various colors just look jarring and confusing. In general, we should strive to use color in a way that adds meaning and improves understanding, and avoid using color in a purely decorative manner.</w:t>
      </w:r>
    </w:p>
    <w:p w:rsidR="00000000" w:rsidDel="00000000" w:rsidP="00000000" w:rsidRDefault="00000000" w:rsidRPr="00000000" w14:paraId="000000BE">
      <w:pPr>
        <w:pageBreakBefore w:val="0"/>
        <w:numPr>
          <w:ilvl w:val="0"/>
          <w:numId w:val="22"/>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One important rule is to only use the bright red color to call out important things like warnings and danger signs</w:t>
      </w:r>
    </w:p>
    <w:p w:rsidR="00000000" w:rsidDel="00000000" w:rsidP="00000000" w:rsidRDefault="00000000" w:rsidRPr="00000000" w14:paraId="000000BF">
      <w:pPr>
        <w:pageBreakBefore w:val="0"/>
        <w:numPr>
          <w:ilvl w:val="0"/>
          <w:numId w:val="22"/>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If you choose to use multiple header colors, please ensure that every header is a unique color (no color repeats)</w:t>
      </w:r>
    </w:p>
    <w:p w:rsidR="00000000" w:rsidDel="00000000" w:rsidP="00000000" w:rsidRDefault="00000000" w:rsidRPr="00000000" w14:paraId="000000C0">
      <w:pPr>
        <w:pageBreakBefore w:val="0"/>
        <w:numPr>
          <w:ilvl w:val="1"/>
          <w:numId w:val="22"/>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@yellow: #e2b100 - patient details</w:t>
      </w:r>
    </w:p>
    <w:p w:rsidR="00000000" w:rsidDel="00000000" w:rsidP="00000000" w:rsidRDefault="00000000" w:rsidRPr="00000000" w14:paraId="000000C1">
      <w:pPr>
        <w:pageBreakBefore w:val="0"/>
        <w:numPr>
          <w:ilvl w:val="1"/>
          <w:numId w:val="22"/>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@blue: #6b9acd - visit information and key health messages</w:t>
      </w:r>
    </w:p>
    <w:p w:rsidR="00000000" w:rsidDel="00000000" w:rsidP="00000000" w:rsidRDefault="00000000" w:rsidRPr="00000000" w14:paraId="000000C2">
      <w:pPr>
        <w:pageBreakBefore w:val="0"/>
        <w:numPr>
          <w:ilvl w:val="1"/>
          <w:numId w:val="22"/>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@lime: #b5bd21 - child health</w:t>
      </w:r>
    </w:p>
    <w:p w:rsidR="00000000" w:rsidDel="00000000" w:rsidP="00000000" w:rsidRDefault="00000000" w:rsidRPr="00000000" w14:paraId="000000C3">
      <w:pPr>
        <w:pageBreakBefore w:val="0"/>
        <w:numPr>
          <w:ilvl w:val="1"/>
          <w:numId w:val="22"/>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@red: #e00900 - warnings and danger signs</w:t>
      </w:r>
    </w:p>
    <w:p w:rsidR="00000000" w:rsidDel="00000000" w:rsidP="00000000" w:rsidRDefault="00000000" w:rsidRPr="00000000" w14:paraId="000000C4">
      <w:pPr>
        <w:pageBreakBefore w:val="0"/>
        <w:numPr>
          <w:ilvl w:val="1"/>
          <w:numId w:val="22"/>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@green: #75b2b2 - follow up (at the end)</w:t>
      </w:r>
    </w:p>
    <w:p w:rsidR="00000000" w:rsidDel="00000000" w:rsidP="00000000" w:rsidRDefault="00000000" w:rsidRPr="00000000" w14:paraId="000000C5">
      <w:pPr>
        <w:pageBreakBefore w:val="0"/>
        <w:numPr>
          <w:ilvl w:val="0"/>
          <w:numId w:val="22"/>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If you find you have more sections than you do colors, it may be best to just make all the headers a single color (with the exception of warnings or referral messages, which should remain red). In this case, blue is a good default color to fall back on.</w:t>
      </w:r>
    </w:p>
    <w:p w:rsidR="00000000" w:rsidDel="00000000" w:rsidP="00000000" w:rsidRDefault="00000000" w:rsidRPr="00000000" w14:paraId="000000C6">
      <w:pPr>
        <w:pageBreakBefore w:val="0"/>
        <w:rPr>
          <w:rFonts w:ascii="Nunito Sans" w:cs="Nunito Sans" w:eastAsia="Nunito Sans" w:hAnsi="Nunito Sans"/>
          <w:b w:val="1"/>
        </w:rPr>
      </w:pPr>
      <w:r w:rsidDel="00000000" w:rsidR="00000000" w:rsidRPr="00000000">
        <w:rPr>
          <w:rtl w:val="0"/>
        </w:rPr>
      </w:r>
    </w:p>
    <w:bookmarkStart w:colFirst="0" w:colLast="0" w:name="iysfz7ayzr0" w:id="45"/>
    <w:bookmarkEnd w:id="45"/>
    <w:p w:rsidR="00000000" w:rsidDel="00000000" w:rsidP="00000000" w:rsidRDefault="00000000" w:rsidRPr="00000000" w14:paraId="000000C7">
      <w:pPr>
        <w:pageBreakBefore w:val="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Header icons</w:t>
      </w:r>
    </w:p>
    <w:p w:rsidR="00000000" w:rsidDel="00000000" w:rsidP="00000000" w:rsidRDefault="00000000" w:rsidRPr="00000000" w14:paraId="000000C8">
      <w:pPr>
        <w:pageBreakBefore w:val="0"/>
        <w:numPr>
          <w:ilvl w:val="0"/>
          <w:numId w:val="3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Each section header should have an icon on the far left side</w:t>
      </w:r>
    </w:p>
    <w:p w:rsidR="00000000" w:rsidDel="00000000" w:rsidP="00000000" w:rsidRDefault="00000000" w:rsidRPr="00000000" w14:paraId="000000C9">
      <w:pPr>
        <w:pageBreakBefore w:val="0"/>
        <w:numPr>
          <w:ilvl w:val="0"/>
          <w:numId w:val="3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The icons should all be colored white, and should all be the same size</w:t>
      </w:r>
    </w:p>
    <w:p w:rsidR="00000000" w:rsidDel="00000000" w:rsidP="00000000" w:rsidRDefault="00000000" w:rsidRPr="00000000" w14:paraId="000000CA">
      <w:pPr>
        <w:pageBreakBefore w:val="0"/>
        <w:numPr>
          <w:ilvl w:val="0"/>
          <w:numId w:val="3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For the most part, these icons should be unique for each section (no repeat icons)</w:t>
      </w:r>
    </w:p>
    <w:p w:rsidR="00000000" w:rsidDel="00000000" w:rsidP="00000000" w:rsidRDefault="00000000" w:rsidRPr="00000000" w14:paraId="000000CB">
      <w:pPr>
        <w:pageBreakBefore w:val="0"/>
        <w:numPr>
          <w:ilvl w:val="0"/>
          <w:numId w:val="3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The icons are currently pulled from the fontawesome library, but should start using our own Medic icon library as of upcoming version 3.8 (related: ticket </w:t>
      </w:r>
      <w:hyperlink r:id="rId46">
        <w:r w:rsidDel="00000000" w:rsidR="00000000" w:rsidRPr="00000000">
          <w:rPr>
            <w:rFonts w:ascii="Nunito Sans" w:cs="Nunito Sans" w:eastAsia="Nunito Sans" w:hAnsi="Nunito Sans"/>
            <w:color w:val="1155cc"/>
            <w:u w:val="single"/>
            <w:rtl w:val="0"/>
          </w:rPr>
          <w:t xml:space="preserve">#5535</w:t>
        </w:r>
      </w:hyperlink>
      <w:r w:rsidDel="00000000" w:rsidR="00000000" w:rsidRPr="00000000">
        <w:rPr>
          <w:rFonts w:ascii="Nunito Sans" w:cs="Nunito Sans" w:eastAsia="Nunito Sans" w:hAnsi="Nunito Sans"/>
          <w:rtl w:val="0"/>
        </w:rPr>
        <w:t xml:space="preserve">)</w:t>
      </w:r>
    </w:p>
    <w:p w:rsidR="00000000" w:rsidDel="00000000" w:rsidP="00000000" w:rsidRDefault="00000000" w:rsidRPr="00000000" w14:paraId="000000CC">
      <w:pPr>
        <w:pageBreakBefore w:val="0"/>
        <w:numPr>
          <w:ilvl w:val="0"/>
          <w:numId w:val="3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Suggested icons for each section:</w:t>
      </w:r>
    </w:p>
    <w:p w:rsidR="00000000" w:rsidDel="00000000" w:rsidP="00000000" w:rsidRDefault="00000000" w:rsidRPr="00000000" w14:paraId="000000CD">
      <w:pPr>
        <w:pageBreakBefore w:val="0"/>
        <w:numPr>
          <w:ilvl w:val="1"/>
          <w:numId w:val="33"/>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Patient details - person </w:t>
      </w:r>
    </w:p>
    <w:p w:rsidR="00000000" w:rsidDel="00000000" w:rsidP="00000000" w:rsidRDefault="00000000" w:rsidRPr="00000000" w14:paraId="000000CE">
      <w:pPr>
        <w:pageBreakBefore w:val="0"/>
        <w:numPr>
          <w:ilvl w:val="1"/>
          <w:numId w:val="33"/>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Visit information - info icon</w:t>
      </w:r>
    </w:p>
    <w:p w:rsidR="00000000" w:rsidDel="00000000" w:rsidP="00000000" w:rsidRDefault="00000000" w:rsidRPr="00000000" w14:paraId="000000CF">
      <w:pPr>
        <w:pageBreakBefore w:val="0"/>
        <w:numPr>
          <w:ilvl w:val="1"/>
          <w:numId w:val="33"/>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Signs and symptoms - warning triangle</w:t>
      </w:r>
    </w:p>
    <w:p w:rsidR="00000000" w:rsidDel="00000000" w:rsidP="00000000" w:rsidRDefault="00000000" w:rsidRPr="00000000" w14:paraId="000000D0">
      <w:pPr>
        <w:pageBreakBefore w:val="0"/>
        <w:numPr>
          <w:ilvl w:val="1"/>
          <w:numId w:val="33"/>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Warnings, facility referrals - warning triangle</w:t>
      </w:r>
    </w:p>
    <w:p w:rsidR="00000000" w:rsidDel="00000000" w:rsidP="00000000" w:rsidRDefault="00000000" w:rsidRPr="00000000" w14:paraId="000000D1">
      <w:pPr>
        <w:pageBreakBefore w:val="0"/>
        <w:numPr>
          <w:ilvl w:val="1"/>
          <w:numId w:val="33"/>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Diagnosis and treatment - med kit</w:t>
      </w:r>
    </w:p>
    <w:p w:rsidR="00000000" w:rsidDel="00000000" w:rsidP="00000000" w:rsidRDefault="00000000" w:rsidRPr="00000000" w14:paraId="000000D2">
      <w:pPr>
        <w:pageBreakBefore w:val="0"/>
        <w:numPr>
          <w:ilvl w:val="1"/>
          <w:numId w:val="33"/>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Healthy tips/educational info - heart</w:t>
      </w:r>
    </w:p>
    <w:p w:rsidR="00000000" w:rsidDel="00000000" w:rsidP="00000000" w:rsidRDefault="00000000" w:rsidRPr="00000000" w14:paraId="000000D3">
      <w:pPr>
        <w:pageBreakBefore w:val="0"/>
        <w:numPr>
          <w:ilvl w:val="1"/>
          <w:numId w:val="33"/>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Follow Up - same as Task page icon</w:t>
      </w:r>
    </w:p>
    <w:p w:rsidR="00000000" w:rsidDel="00000000" w:rsidP="00000000" w:rsidRDefault="00000000" w:rsidRPr="00000000" w14:paraId="000000D4">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D5">
      <w:pPr>
        <w:pageBreakBefore w:val="0"/>
        <w:rPr>
          <w:rFonts w:ascii="Nunito Sans" w:cs="Nunito Sans" w:eastAsia="Nunito Sans" w:hAnsi="Nunito Sans"/>
          <w:color w:val="434343"/>
          <w:sz w:val="28"/>
          <w:szCs w:val="28"/>
        </w:rPr>
      </w:pPr>
      <w:commentRangeStart w:id="8"/>
      <w:r w:rsidDel="00000000" w:rsidR="00000000" w:rsidRPr="00000000">
        <w:rPr>
          <w:rFonts w:ascii="Nunito Sans" w:cs="Nunito Sans" w:eastAsia="Nunito Sans" w:hAnsi="Nunito Sans"/>
          <w:color w:val="434343"/>
          <w:sz w:val="28"/>
          <w:szCs w:val="28"/>
        </w:rPr>
        <w:drawing>
          <wp:inline distB="114300" distT="114300" distL="114300" distR="114300">
            <wp:extent cx="5943600" cy="4660900"/>
            <wp:effectExtent b="0" l="0" r="0" t="0"/>
            <wp:docPr id="12" name="image18.png"/>
            <a:graphic>
              <a:graphicData uri="http://schemas.openxmlformats.org/drawingml/2006/picture">
                <pic:pic>
                  <pic:nvPicPr>
                    <pic:cNvPr id="0" name="image18.png"/>
                    <pic:cNvPicPr preferRelativeResize="0"/>
                  </pic:nvPicPr>
                  <pic:blipFill>
                    <a:blip r:embed="rId47"/>
                    <a:srcRect b="0" l="0" r="0" t="0"/>
                    <a:stretch>
                      <a:fillRect/>
                    </a:stretch>
                  </pic:blipFill>
                  <pic:spPr>
                    <a:xfrm>
                      <a:off x="0" y="0"/>
                      <a:ext cx="5943600" cy="4660900"/>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D6">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D7">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D8">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D9">
      <w:pPr>
        <w:pStyle w:val="Heading3"/>
        <w:pageBreakBefore w:val="0"/>
        <w:rPr>
          <w:rFonts w:ascii="Nunito Sans" w:cs="Nunito Sans" w:eastAsia="Nunito Sans" w:hAnsi="Nunito Sans"/>
        </w:rPr>
      </w:pPr>
      <w:bookmarkStart w:colFirst="0" w:colLast="0" w:name="_bbe22e896m3o" w:id="46"/>
      <w:bookmarkEnd w:id="46"/>
      <w:r w:rsidDel="00000000" w:rsidR="00000000" w:rsidRPr="00000000">
        <w:rPr>
          <w:rFonts w:ascii="Nunito Sans" w:cs="Nunito Sans" w:eastAsia="Nunito Sans" w:hAnsi="Nunito Sans"/>
          <w:rtl w:val="0"/>
        </w:rPr>
        <w:t xml:space="preserve">Text styling</w:t>
      </w:r>
    </w:p>
    <w:p w:rsidR="00000000" w:rsidDel="00000000" w:rsidP="00000000" w:rsidRDefault="00000000" w:rsidRPr="00000000" w14:paraId="000000DA">
      <w:pPr>
        <w:pageBreakBefore w:val="0"/>
        <w:rPr>
          <w:rFonts w:ascii="Nunito Sans" w:cs="Nunito Sans" w:eastAsia="Nunito Sans" w:hAnsi="Nunito Sans"/>
        </w:rPr>
      </w:pPr>
      <w:r w:rsidDel="00000000" w:rsidR="00000000" w:rsidRPr="00000000">
        <w:rPr>
          <w:rFonts w:ascii="Nunito Sans" w:cs="Nunito Sans" w:eastAsia="Nunito Sans" w:hAnsi="Nunito Sans"/>
          <w:b w:val="1"/>
          <w:rtl w:val="0"/>
        </w:rPr>
        <w:br w:type="textWrapping"/>
        <w:t xml:space="preserve">Text hierarchy and style guide </w:t>
      </w:r>
      <w:r w:rsidDel="00000000" w:rsidR="00000000" w:rsidRPr="00000000">
        <w:rPr>
          <w:rtl w:val="0"/>
        </w:rPr>
      </w:r>
    </w:p>
    <w:p w:rsidR="00000000" w:rsidDel="00000000" w:rsidP="00000000" w:rsidRDefault="00000000" w:rsidRPr="00000000" w14:paraId="000000DB">
      <w:pPr>
        <w:pageBreakBefore w:val="0"/>
        <w:numPr>
          <w:ilvl w:val="0"/>
          <w:numId w:val="1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H1: colored horizontal bars for section headers</w:t>
      </w:r>
    </w:p>
    <w:p w:rsidR="00000000" w:rsidDel="00000000" w:rsidP="00000000" w:rsidRDefault="00000000" w:rsidRPr="00000000" w14:paraId="000000DC">
      <w:pPr>
        <w:pageBreakBefore w:val="0"/>
        <w:numPr>
          <w:ilvl w:val="0"/>
          <w:numId w:val="1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H2: text with a colored line under it, centered</w:t>
      </w:r>
    </w:p>
    <w:p w:rsidR="00000000" w:rsidDel="00000000" w:rsidP="00000000" w:rsidRDefault="00000000" w:rsidRPr="00000000" w14:paraId="000000DD">
      <w:pPr>
        <w:pageBreakBefore w:val="0"/>
        <w:numPr>
          <w:ilvl w:val="0"/>
          <w:numId w:val="1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H3: left aligned text, simple grey line under it</w:t>
      </w:r>
    </w:p>
    <w:p w:rsidR="00000000" w:rsidDel="00000000" w:rsidP="00000000" w:rsidRDefault="00000000" w:rsidRPr="00000000" w14:paraId="000000DE">
      <w:pPr>
        <w:pageBreakBefore w:val="0"/>
        <w:numPr>
          <w:ilvl w:val="0"/>
          <w:numId w:val="1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H4: normal body text</w:t>
      </w:r>
    </w:p>
    <w:p w:rsidR="00000000" w:rsidDel="00000000" w:rsidP="00000000" w:rsidRDefault="00000000" w:rsidRPr="00000000" w14:paraId="000000DF">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E0">
      <w:pPr>
        <w:pageBreakBefore w:val="0"/>
        <w:rPr>
          <w:rFonts w:ascii="Nunito Sans" w:cs="Nunito Sans" w:eastAsia="Nunito Sans" w:hAnsi="Nunito Sans"/>
        </w:rPr>
      </w:pPr>
      <w:commentRangeStart w:id="9"/>
      <w:r w:rsidDel="00000000" w:rsidR="00000000" w:rsidRPr="00000000">
        <w:rPr>
          <w:rFonts w:ascii="Nunito Sans" w:cs="Nunito Sans" w:eastAsia="Nunito Sans" w:hAnsi="Nunito Sans"/>
          <w:rtl w:val="0"/>
        </w:rPr>
        <w:t xml:space="preserve">[[Amanda to insert screenshot examples]]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E1">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E2">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E3">
      <w:pPr>
        <w:pageBreakBefore w:val="0"/>
        <w:rPr>
          <w:rFonts w:ascii="Nunito Sans" w:cs="Nunito Sans" w:eastAsia="Nunito Sans" w:hAnsi="Nunito Sans"/>
        </w:rPr>
      </w:pPr>
      <w:r w:rsidDel="00000000" w:rsidR="00000000" w:rsidRPr="00000000">
        <w:rPr>
          <w:rFonts w:ascii="Nunito Sans" w:cs="Nunito Sans" w:eastAsia="Nunito Sans" w:hAnsi="Nunito Sans"/>
          <w:b w:val="1"/>
          <w:rtl w:val="0"/>
        </w:rPr>
        <w:t xml:space="preserve">Other body text styling</w:t>
      </w:r>
      <w:r w:rsidDel="00000000" w:rsidR="00000000" w:rsidRPr="00000000">
        <w:rPr>
          <w:rtl w:val="0"/>
        </w:rPr>
      </w:r>
    </w:p>
    <w:p w:rsidR="00000000" w:rsidDel="00000000" w:rsidP="00000000" w:rsidRDefault="00000000" w:rsidRPr="00000000" w14:paraId="000000E4">
      <w:pPr>
        <w:pageBreakBefore w:val="0"/>
        <w:numPr>
          <w:ilvl w:val="0"/>
          <w:numId w:val="1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Bold text is indicated by ** or “bold” or &lt;strong&gt;</w:t>
      </w:r>
    </w:p>
    <w:p w:rsidR="00000000" w:rsidDel="00000000" w:rsidP="00000000" w:rsidRDefault="00000000" w:rsidRPr="00000000" w14:paraId="000000E5">
      <w:pPr>
        <w:pageBreakBefore w:val="0"/>
        <w:numPr>
          <w:ilvl w:val="0"/>
          <w:numId w:val="1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Italic text is indicated by * or “italic” or _</w:t>
      </w:r>
    </w:p>
    <w:p w:rsidR="00000000" w:rsidDel="00000000" w:rsidP="00000000" w:rsidRDefault="00000000" w:rsidRPr="00000000" w14:paraId="000000E6">
      <w:pPr>
        <w:pageBreakBefore w:val="0"/>
        <w:numPr>
          <w:ilvl w:val="0"/>
          <w:numId w:val="1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List item is indicated by either specifying </w:t>
      </w:r>
      <w:r w:rsidDel="00000000" w:rsidR="00000000" w:rsidRPr="00000000">
        <w:rPr>
          <w:rFonts w:ascii="Nunito Sans" w:cs="Nunito Sans" w:eastAsia="Nunito Sans" w:hAnsi="Nunito Sans"/>
          <w:i w:val="1"/>
          <w:rtl w:val="0"/>
        </w:rPr>
        <w:t xml:space="preserve">li</w:t>
      </w:r>
      <w:r w:rsidDel="00000000" w:rsidR="00000000" w:rsidRPr="00000000">
        <w:rPr>
          <w:rFonts w:ascii="Nunito Sans" w:cs="Nunito Sans" w:eastAsia="Nunito Sans" w:hAnsi="Nunito Sans"/>
          <w:rtl w:val="0"/>
        </w:rPr>
        <w:t xml:space="preserve"> in the appearance column or formating the label text using html tag </w:t>
      </w:r>
      <w:r w:rsidDel="00000000" w:rsidR="00000000" w:rsidRPr="00000000">
        <w:rPr>
          <w:rFonts w:ascii="Nunito Sans" w:cs="Nunito Sans" w:eastAsia="Nunito Sans" w:hAnsi="Nunito Sans"/>
          <w:i w:val="1"/>
          <w:rtl w:val="0"/>
        </w:rPr>
        <w:t xml:space="preserve">li</w:t>
      </w:r>
      <w:r w:rsidDel="00000000" w:rsidR="00000000" w:rsidRPr="00000000">
        <w:rPr>
          <w:rtl w:val="0"/>
        </w:rPr>
      </w:r>
    </w:p>
    <w:p w:rsidR="00000000" w:rsidDel="00000000" w:rsidP="00000000" w:rsidRDefault="00000000" w:rsidRPr="00000000" w14:paraId="000000E7">
      <w:pPr>
        <w:pageBreakBefore w:val="0"/>
        <w:numPr>
          <w:ilvl w:val="0"/>
          <w:numId w:val="1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Numbers: needs to be hard coded</w:t>
      </w:r>
    </w:p>
    <w:p w:rsidR="00000000" w:rsidDel="00000000" w:rsidP="00000000" w:rsidRDefault="00000000" w:rsidRPr="00000000" w14:paraId="000000E8">
      <w:pPr>
        <w:pageBreakBefore w:val="0"/>
        <w:numPr>
          <w:ilvl w:val="0"/>
          <w:numId w:val="1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H1, h2, h3 ..., em, i, ul, li, p, span html tags work as expected including use of the style attribute within the tages e.g &lt;i style=”color: red”&gt;&lt;/i&gt; </w:t>
      </w:r>
    </w:p>
    <w:p w:rsidR="00000000" w:rsidDel="00000000" w:rsidP="00000000" w:rsidRDefault="00000000" w:rsidRPr="00000000" w14:paraId="000000E9">
      <w:pPr>
        <w:pageBreakBefore w:val="0"/>
        <w:numPr>
          <w:ilvl w:val="0"/>
          <w:numId w:val="1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Explicit new line space translates to a new line </w:t>
      </w:r>
      <w:r w:rsidDel="00000000" w:rsidR="00000000" w:rsidRPr="00000000">
        <w:rPr>
          <w:rFonts w:ascii="Nunito Sans" w:cs="Nunito Sans" w:eastAsia="Nunito Sans" w:hAnsi="Nunito Sans"/>
          <w:i w:val="1"/>
          <w:rtl w:val="0"/>
        </w:rPr>
        <w:t xml:space="preserve">(\n translates to a hard break)</w:t>
      </w:r>
    </w:p>
    <w:p w:rsidR="00000000" w:rsidDel="00000000" w:rsidP="00000000" w:rsidRDefault="00000000" w:rsidRPr="00000000" w14:paraId="000000EA">
      <w:pPr>
        <w:pageBreakBefore w:val="0"/>
        <w:numPr>
          <w:ilvl w:val="0"/>
          <w:numId w:val="1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You could potentially specify an inline list using standard html</w:t>
      </w:r>
    </w:p>
    <w:p w:rsidR="00000000" w:rsidDel="00000000" w:rsidP="00000000" w:rsidRDefault="00000000" w:rsidRPr="00000000" w14:paraId="000000EB">
      <w:pPr>
        <w:pageBreakBefore w:val="0"/>
        <w:numPr>
          <w:ilvl w:val="1"/>
          <w:numId w:val="10"/>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&lt;ol&gt;&lt;li&gt;Blah&lt;/li&gt;&lt;/ol&gt; (ordered list)</w:t>
      </w:r>
    </w:p>
    <w:p w:rsidR="00000000" w:rsidDel="00000000" w:rsidP="00000000" w:rsidRDefault="00000000" w:rsidRPr="00000000" w14:paraId="000000EC">
      <w:pPr>
        <w:pageBreakBefore w:val="0"/>
        <w:numPr>
          <w:ilvl w:val="1"/>
          <w:numId w:val="10"/>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&lt;ul&gt;&lt;li&gt;Blah&lt;/li&gt;&lt;/u&gt; (unordered list)</w:t>
      </w:r>
    </w:p>
    <w:p w:rsidR="00000000" w:rsidDel="00000000" w:rsidP="00000000" w:rsidRDefault="00000000" w:rsidRPr="00000000" w14:paraId="000000ED">
      <w:pPr>
        <w:pageBreakBefore w:val="0"/>
        <w:rPr>
          <w:rFonts w:ascii="Nunito Sans" w:cs="Nunito Sans" w:eastAsia="Nunito Sans" w:hAnsi="Nunito Sans"/>
          <w:b w:val="1"/>
        </w:rPr>
      </w:pP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b w:val="1"/>
          <w:rtl w:val="0"/>
        </w:rPr>
        <w:t xml:space="preserve">NB:</w:t>
      </w:r>
    </w:p>
    <w:p w:rsidR="00000000" w:rsidDel="00000000" w:rsidP="00000000" w:rsidRDefault="00000000" w:rsidRPr="00000000" w14:paraId="000000EE">
      <w:pPr>
        <w:pageBreakBefore w:val="0"/>
        <w:numPr>
          <w:ilvl w:val="0"/>
          <w:numId w:val="3"/>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You’ll need to compensate for the extra padding left margin by moving the list to the</w:t>
      </w:r>
    </w:p>
    <w:p w:rsidR="00000000" w:rsidDel="00000000" w:rsidP="00000000" w:rsidRDefault="00000000" w:rsidRPr="00000000" w14:paraId="000000EF">
      <w:pPr>
        <w:pageBreakBefore w:val="0"/>
        <w:ind w:left="720" w:firstLine="0"/>
        <w:rPr>
          <w:rFonts w:ascii="Nunito Sans" w:cs="Nunito Sans" w:eastAsia="Nunito Sans" w:hAnsi="Nunito Sans"/>
          <w:i w:val="1"/>
        </w:rPr>
      </w:pPr>
      <w:r w:rsidDel="00000000" w:rsidR="00000000" w:rsidRPr="00000000">
        <w:rPr>
          <w:rFonts w:ascii="Nunito Sans" w:cs="Nunito Sans" w:eastAsia="Nunito Sans" w:hAnsi="Nunito Sans"/>
          <w:rtl w:val="0"/>
        </w:rPr>
        <w:t xml:space="preserve">Left </w:t>
      </w:r>
      <w:r w:rsidDel="00000000" w:rsidR="00000000" w:rsidRPr="00000000">
        <w:rPr>
          <w:rFonts w:ascii="Nunito Sans" w:cs="Nunito Sans" w:eastAsia="Nunito Sans" w:hAnsi="Nunito Sans"/>
          <w:i w:val="1"/>
          <w:rtl w:val="0"/>
        </w:rPr>
        <w:t xml:space="preserve">generally</w:t>
      </w:r>
      <w:r w:rsidDel="00000000" w:rsidR="00000000" w:rsidRPr="00000000">
        <w:rPr>
          <w:rFonts w:ascii="Nunito Sans" w:cs="Nunito Sans" w:eastAsia="Nunito Sans" w:hAnsi="Nunito Sans"/>
          <w:rtl w:val="0"/>
        </w:rPr>
        <w:t xml:space="preserve"> by  </w:t>
      </w:r>
      <w:r w:rsidDel="00000000" w:rsidR="00000000" w:rsidRPr="00000000">
        <w:rPr>
          <w:rFonts w:ascii="Nunito Sans" w:cs="Nunito Sans" w:eastAsia="Nunito Sans" w:hAnsi="Nunito Sans"/>
          <w:i w:val="1"/>
          <w:rtl w:val="0"/>
        </w:rPr>
        <w:t xml:space="preserve">&lt;ol style=”margin-left:1em”&gt;&lt;/ol&gt;</w:t>
      </w:r>
    </w:p>
    <w:p w:rsidR="00000000" w:rsidDel="00000000" w:rsidP="00000000" w:rsidRDefault="00000000" w:rsidRPr="00000000" w14:paraId="000000F0">
      <w:pPr>
        <w:pageBreakBefore w:val="0"/>
        <w:numPr>
          <w:ilvl w:val="0"/>
          <w:numId w:val="25"/>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You can also customise the bullet style and position using what’s specified in the HTML spec: </w:t>
      </w:r>
      <w:hyperlink r:id="rId48">
        <w:r w:rsidDel="00000000" w:rsidR="00000000" w:rsidRPr="00000000">
          <w:rPr>
            <w:rFonts w:ascii="Nunito Sans" w:cs="Nunito Sans" w:eastAsia="Nunito Sans" w:hAnsi="Nunito Sans"/>
            <w:color w:val="1155cc"/>
            <w:u w:val="single"/>
            <w:rtl w:val="0"/>
          </w:rPr>
          <w:t xml:space="preserve">https://www.w3schools.com/CSS/css_list.asp</w:t>
        </w:r>
      </w:hyperlink>
      <w:r w:rsidDel="00000000" w:rsidR="00000000" w:rsidRPr="00000000">
        <w:rPr>
          <w:rtl w:val="0"/>
        </w:rPr>
      </w:r>
    </w:p>
    <w:p w:rsidR="00000000" w:rsidDel="00000000" w:rsidP="00000000" w:rsidRDefault="00000000" w:rsidRPr="00000000" w14:paraId="000000F1">
      <w:pPr>
        <w:pageBreakBefore w:val="0"/>
        <w:ind w:left="720" w:firstLine="0"/>
        <w:rPr>
          <w:rFonts w:ascii="Nunito Sans" w:cs="Nunito Sans" w:eastAsia="Nunito Sans" w:hAnsi="Nunito Sans"/>
          <w:i w:val="1"/>
        </w:rPr>
      </w:pPr>
      <w:r w:rsidDel="00000000" w:rsidR="00000000" w:rsidRPr="00000000">
        <w:rPr>
          <w:rFonts w:ascii="Nunito Sans" w:cs="Nunito Sans" w:eastAsia="Nunito Sans" w:hAnsi="Nunito Sans"/>
          <w:rtl w:val="0"/>
        </w:rPr>
        <w:t xml:space="preserve">E.g by  </w:t>
      </w:r>
      <w:r w:rsidDel="00000000" w:rsidR="00000000" w:rsidRPr="00000000">
        <w:rPr>
          <w:rFonts w:ascii="Nunito Sans" w:cs="Nunito Sans" w:eastAsia="Nunito Sans" w:hAnsi="Nunito Sans"/>
          <w:i w:val="1"/>
          <w:rtl w:val="0"/>
        </w:rPr>
        <w:t xml:space="preserve">&lt;ol style="list-style: decimal inside;"&gt;&lt;/ol&gt;</w:t>
      </w:r>
    </w:p>
    <w:p w:rsidR="00000000" w:rsidDel="00000000" w:rsidP="00000000" w:rsidRDefault="00000000" w:rsidRPr="00000000" w14:paraId="000000F2">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F3">
      <w:pPr>
        <w:pageBreakBefore w:val="0"/>
        <w:ind w:left="720" w:firstLine="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F4">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F5">
      <w:pPr>
        <w:pageBreakBefore w:val="0"/>
        <w:rPr>
          <w:rFonts w:ascii="Nunito Sans" w:cs="Nunito Sans" w:eastAsia="Nunito Sans" w:hAnsi="Nunito Sans"/>
        </w:rPr>
      </w:pPr>
      <w:r w:rsidDel="00000000" w:rsidR="00000000" w:rsidRPr="00000000">
        <w:rPr>
          <w:rFonts w:ascii="Nunito Sans" w:cs="Nunito Sans" w:eastAsia="Nunito Sans" w:hAnsi="Nunito Sans"/>
          <w:b w:val="1"/>
          <w:rtl w:val="0"/>
        </w:rPr>
        <w:t xml:space="preserve">Other text suggestions</w:t>
      </w:r>
      <w:r w:rsidDel="00000000" w:rsidR="00000000" w:rsidRPr="00000000">
        <w:rPr>
          <w:rtl w:val="0"/>
        </w:rPr>
      </w:r>
    </w:p>
    <w:p w:rsidR="00000000" w:rsidDel="00000000" w:rsidP="00000000" w:rsidRDefault="00000000" w:rsidRPr="00000000" w14:paraId="000000F6">
      <w:pPr>
        <w:pageBreakBefore w:val="0"/>
        <w:numPr>
          <w:ilvl w:val="0"/>
          <w:numId w:val="17"/>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Try to keep text on this page concise and split text into small readable paragraphs</w:t>
      </w:r>
    </w:p>
    <w:p w:rsidR="00000000" w:rsidDel="00000000" w:rsidP="00000000" w:rsidRDefault="00000000" w:rsidRPr="00000000" w14:paraId="000000F7">
      <w:pPr>
        <w:pageBreakBefore w:val="0"/>
        <w:numPr>
          <w:ilvl w:val="0"/>
          <w:numId w:val="17"/>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Use short bulleted lists whenever possible to aid in scanning</w:t>
      </w:r>
    </w:p>
    <w:p w:rsidR="00000000" w:rsidDel="00000000" w:rsidP="00000000" w:rsidRDefault="00000000" w:rsidRPr="00000000" w14:paraId="000000F8">
      <w:pPr>
        <w:pageBreakBefore w:val="0"/>
        <w:numPr>
          <w:ilvl w:val="0"/>
          <w:numId w:val="17"/>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w:t>
      </w:r>
    </w:p>
    <w:p w:rsidR="00000000" w:rsidDel="00000000" w:rsidP="00000000" w:rsidRDefault="00000000" w:rsidRPr="00000000" w14:paraId="000000F9">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FA">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FB">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FC">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FD">
      <w:pPr>
        <w:pageBreakBefore w:val="0"/>
        <w:rPr>
          <w:rFonts w:ascii="Nunito Sans" w:cs="Nunito Sans" w:eastAsia="Nunito Sans" w:hAnsi="Nunito Sans"/>
        </w:rPr>
      </w:pPr>
      <w:r w:rsidDel="00000000" w:rsidR="00000000" w:rsidRPr="00000000">
        <w:rPr>
          <w:rtl w:val="0"/>
        </w:rPr>
      </w:r>
    </w:p>
    <w:bookmarkStart w:colFirst="0" w:colLast="0" w:name="h8l8cirh3zwh" w:id="47"/>
    <w:bookmarkEnd w:id="47"/>
    <w:p w:rsidR="00000000" w:rsidDel="00000000" w:rsidP="00000000" w:rsidRDefault="00000000" w:rsidRPr="00000000" w14:paraId="000000FE">
      <w:pPr>
        <w:pStyle w:val="Heading1"/>
        <w:pageBreakBefore w:val="0"/>
        <w:rPr>
          <w:rFonts w:ascii="Nunito Sans" w:cs="Nunito Sans" w:eastAsia="Nunito Sans" w:hAnsi="Nunito Sans"/>
        </w:rPr>
      </w:pPr>
      <w:bookmarkStart w:colFirst="0" w:colLast="0" w:name="_j6axlycynkzf" w:id="48"/>
      <w:bookmarkEnd w:id="48"/>
      <w:commentRangeStart w:id="10"/>
      <w:r w:rsidDel="00000000" w:rsidR="00000000" w:rsidRPr="00000000">
        <w:rPr>
          <w:rFonts w:ascii="Nunito Sans" w:cs="Nunito Sans" w:eastAsia="Nunito Sans" w:hAnsi="Nunito Sans"/>
          <w:rtl w:val="0"/>
        </w:rPr>
        <w:t xml:space="preserve">Condition Card </w:t>
      </w:r>
      <w:commentRangeEnd w:id="10"/>
      <w:r w:rsidDel="00000000" w:rsidR="00000000" w:rsidRPr="00000000">
        <w:commentReference w:id="10"/>
      </w:r>
      <w:r w:rsidDel="00000000" w:rsidR="00000000" w:rsidRPr="00000000">
        <w:rPr>
          <w:rFonts w:ascii="Nunito Sans" w:cs="Nunito Sans" w:eastAsia="Nunito Sans" w:hAnsi="Nunito Sans"/>
          <w:rtl w:val="0"/>
        </w:rPr>
        <w:t xml:space="preserve">Best Practices</w:t>
      </w:r>
    </w:p>
    <w:p w:rsidR="00000000" w:rsidDel="00000000" w:rsidP="00000000" w:rsidRDefault="00000000" w:rsidRPr="00000000" w14:paraId="000000FF">
      <w:pPr>
        <w:pageBreakBefore w:val="0"/>
        <w:rPr>
          <w:rFonts w:ascii="Nunito Sans" w:cs="Nunito Sans" w:eastAsia="Nunito Sans" w:hAnsi="Nunito Sans"/>
          <w:b w:val="1"/>
        </w:rPr>
      </w:pPr>
      <w:r w:rsidDel="00000000" w:rsidR="00000000" w:rsidRPr="00000000">
        <w:rPr>
          <w:rtl w:val="0"/>
        </w:rPr>
      </w:r>
    </w:p>
    <w:p w:rsidR="00000000" w:rsidDel="00000000" w:rsidP="00000000" w:rsidRDefault="00000000" w:rsidRPr="00000000" w14:paraId="00000100">
      <w:pPr>
        <w:pStyle w:val="Heading2"/>
        <w:pageBreakBefore w:val="0"/>
        <w:rPr>
          <w:rFonts w:ascii="Nunito Sans" w:cs="Nunito Sans" w:eastAsia="Nunito Sans" w:hAnsi="Nunito Sans"/>
        </w:rPr>
      </w:pPr>
      <w:bookmarkStart w:colFirst="0" w:colLast="0" w:name="_ridpv5cuw1d6" w:id="49"/>
      <w:bookmarkEnd w:id="49"/>
      <w:r w:rsidDel="00000000" w:rsidR="00000000" w:rsidRPr="00000000">
        <w:rPr>
          <w:rFonts w:ascii="Nunito Sans" w:cs="Nunito Sans" w:eastAsia="Nunito Sans" w:hAnsi="Nunito Sans"/>
          <w:rtl w:val="0"/>
        </w:rPr>
        <w:t xml:space="preserve">Description</w:t>
      </w:r>
    </w:p>
    <w:p w:rsidR="00000000" w:rsidDel="00000000" w:rsidP="00000000" w:rsidRDefault="00000000" w:rsidRPr="00000000" w14:paraId="00000101">
      <w:pPr>
        <w:pageBreakBefore w:val="0"/>
        <w:rPr>
          <w:rFonts w:ascii="Nunito Sans" w:cs="Nunito Sans" w:eastAsia="Nunito Sans" w:hAnsi="Nunito Sans"/>
          <w:b w:val="1"/>
        </w:rPr>
      </w:pPr>
      <w:r w:rsidDel="00000000" w:rsidR="00000000" w:rsidRPr="00000000">
        <w:rPr>
          <w:rtl w:val="0"/>
        </w:rPr>
      </w:r>
    </w:p>
    <w:p w:rsidR="00000000" w:rsidDel="00000000" w:rsidP="00000000" w:rsidRDefault="00000000" w:rsidRPr="00000000" w14:paraId="00000102">
      <w:pPr>
        <w:pageBreakBefore w:val="0"/>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A condition card is a configurable card that can be displayed on a profile that shows information that was submitted in or calculated from</w:t>
      </w:r>
      <w:ins w:author="Kenn Sippell" w:id="1" w:date="2020-03-10T16:28:55Z">
        <w:r w:rsidDel="00000000" w:rsidR="00000000" w:rsidRPr="00000000">
          <w:rPr>
            <w:rFonts w:ascii="Nunito Sans" w:cs="Nunito Sans" w:eastAsia="Nunito Sans" w:hAnsi="Nunito Sans"/>
            <w:rtl w:val="0"/>
          </w:rPr>
          <w:t xml:space="preserve"> reports</w:t>
        </w:r>
      </w:ins>
      <w:del w:author="Kenn Sippell" w:id="1" w:date="2020-03-10T16:28:55Z">
        <w:r w:rsidDel="00000000" w:rsidR="00000000" w:rsidRPr="00000000">
          <w:rPr>
            <w:rFonts w:ascii="Nunito Sans" w:cs="Nunito Sans" w:eastAsia="Nunito Sans" w:hAnsi="Nunito Sans"/>
            <w:rtl w:val="0"/>
          </w:rPr>
          <w:delText xml:space="preserve"> a form or forms</w:delText>
        </w:r>
      </w:del>
      <w:r w:rsidDel="00000000" w:rsidR="00000000" w:rsidRPr="00000000">
        <w:rPr>
          <w:rFonts w:ascii="Nunito Sans" w:cs="Nunito Sans" w:eastAsia="Nunito Sans" w:hAnsi="Nunito Sans"/>
          <w:rtl w:val="0"/>
        </w:rPr>
        <w:t xml:space="preserve">. Their purpose is to reveal important information in an easily viewable location. This information can be organized into cards specific to a condition (e.g. pregnancy, malnutrition) as well as past conditions, and set to display for any length of the time.</w:t>
      </w:r>
    </w:p>
    <w:p w:rsidR="00000000" w:rsidDel="00000000" w:rsidP="00000000" w:rsidRDefault="00000000" w:rsidRPr="00000000" w14:paraId="00000103">
      <w:pPr>
        <w:pStyle w:val="Heading2"/>
        <w:pageBreakBefore w:val="0"/>
        <w:rPr>
          <w:rFonts w:ascii="Nunito Sans" w:cs="Nunito Sans" w:eastAsia="Nunito Sans" w:hAnsi="Nunito Sans"/>
        </w:rPr>
      </w:pPr>
      <w:bookmarkStart w:colFirst="0" w:colLast="0" w:name="_aj0ztd2vbx0c" w:id="50"/>
      <w:bookmarkEnd w:id="50"/>
      <w:r w:rsidDel="00000000" w:rsidR="00000000" w:rsidRPr="00000000">
        <w:rPr>
          <w:rFonts w:ascii="Nunito Sans" w:cs="Nunito Sans" w:eastAsia="Nunito Sans" w:hAnsi="Nunito Sans"/>
          <w:rtl w:val="0"/>
        </w:rPr>
        <w:t xml:space="preserve">Configurable Elements</w:t>
      </w:r>
    </w:p>
    <w:p w:rsidR="00000000" w:rsidDel="00000000" w:rsidP="00000000" w:rsidRDefault="00000000" w:rsidRPr="00000000" w14:paraId="00000104">
      <w:pPr>
        <w:pageBreakBefore w:val="0"/>
        <w:numPr>
          <w:ilvl w:val="0"/>
          <w:numId w:val="28"/>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Title </w:t>
      </w:r>
    </w:p>
    <w:p w:rsidR="00000000" w:rsidDel="00000000" w:rsidP="00000000" w:rsidRDefault="00000000" w:rsidRPr="00000000" w14:paraId="00000105">
      <w:pPr>
        <w:pageBreakBefore w:val="0"/>
        <w:numPr>
          <w:ilvl w:val="0"/>
          <w:numId w:val="28"/>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Label for each data point displayed</w:t>
      </w:r>
    </w:p>
    <w:p w:rsidR="00000000" w:rsidDel="00000000" w:rsidP="00000000" w:rsidRDefault="00000000" w:rsidRPr="00000000" w14:paraId="00000106">
      <w:pPr>
        <w:pageBreakBefore w:val="0"/>
        <w:numPr>
          <w:ilvl w:val="0"/>
          <w:numId w:val="28"/>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Data point for the field </w:t>
      </w:r>
    </w:p>
    <w:p w:rsidR="00000000" w:rsidDel="00000000" w:rsidP="00000000" w:rsidRDefault="00000000" w:rsidRPr="00000000" w14:paraId="00000107">
      <w:pPr>
        <w:pageBreakBefore w:val="0"/>
        <w:numPr>
          <w:ilvl w:val="0"/>
          <w:numId w:val="28"/>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Icon for the field, if desired</w:t>
      </w:r>
    </w:p>
    <w:p w:rsidR="00000000" w:rsidDel="00000000" w:rsidP="00000000" w:rsidRDefault="00000000" w:rsidRPr="00000000" w14:paraId="00000108">
      <w:pPr>
        <w:pStyle w:val="Heading2"/>
        <w:pageBreakBefore w:val="0"/>
        <w:rPr>
          <w:rFonts w:ascii="Nunito Sans" w:cs="Nunito Sans" w:eastAsia="Nunito Sans" w:hAnsi="Nunito Sans"/>
        </w:rPr>
      </w:pPr>
      <w:bookmarkStart w:colFirst="0" w:colLast="0" w:name="_1w64k0j9v7rq" w:id="51"/>
      <w:bookmarkEnd w:id="51"/>
      <w:r w:rsidDel="00000000" w:rsidR="00000000" w:rsidRPr="00000000">
        <w:rPr>
          <w:rFonts w:ascii="Nunito Sans" w:cs="Nunito Sans" w:eastAsia="Nunito Sans" w:hAnsi="Nunito Sans"/>
          <w:rtl w:val="0"/>
        </w:rPr>
        <w:t xml:space="preserve">Guidelines</w:t>
      </w:r>
    </w:p>
    <w:p w:rsidR="00000000" w:rsidDel="00000000" w:rsidP="00000000" w:rsidRDefault="00000000" w:rsidRPr="00000000" w14:paraId="00000109">
      <w:pPr>
        <w:pStyle w:val="Heading3"/>
        <w:pageBreakBefore w:val="0"/>
        <w:rPr>
          <w:rFonts w:ascii="Nunito Sans" w:cs="Nunito Sans" w:eastAsia="Nunito Sans" w:hAnsi="Nunito Sans"/>
        </w:rPr>
      </w:pPr>
      <w:bookmarkStart w:colFirst="0" w:colLast="0" w:name="_2g8m30a1vpyh" w:id="52"/>
      <w:bookmarkEnd w:id="52"/>
      <w:r w:rsidDel="00000000" w:rsidR="00000000" w:rsidRPr="00000000">
        <w:rPr>
          <w:rFonts w:ascii="Nunito Sans" w:cs="Nunito Sans" w:eastAsia="Nunito Sans" w:hAnsi="Nunito Sans"/>
          <w:rtl w:val="0"/>
        </w:rPr>
        <w:t xml:space="preserve">What should go in the card title</w:t>
      </w:r>
    </w:p>
    <w:p w:rsidR="00000000" w:rsidDel="00000000" w:rsidP="00000000" w:rsidRDefault="00000000" w:rsidRPr="00000000" w14:paraId="0000010A">
      <w:pPr>
        <w:pageBreakBefore w:val="0"/>
        <w:numPr>
          <w:ilvl w:val="0"/>
          <w:numId w:val="3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Name of the condition, e.g. Pregnancy, Malnutrition, Malaria</w:t>
      </w:r>
    </w:p>
    <w:p w:rsidR="00000000" w:rsidDel="00000000" w:rsidP="00000000" w:rsidRDefault="00000000" w:rsidRPr="00000000" w14:paraId="0000010B">
      <w:pPr>
        <w:pageBreakBefore w:val="0"/>
        <w:numPr>
          <w:ilvl w:val="0"/>
          <w:numId w:val="3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Define if condition is past, e.g. Past Pregnancies</w:t>
      </w:r>
    </w:p>
    <w:p w:rsidR="00000000" w:rsidDel="00000000" w:rsidP="00000000" w:rsidRDefault="00000000" w:rsidRPr="00000000" w14:paraId="0000010C">
      <w:pPr>
        <w:pStyle w:val="Heading3"/>
        <w:pageBreakBefore w:val="0"/>
        <w:rPr>
          <w:rFonts w:ascii="Nunito Sans" w:cs="Nunito Sans" w:eastAsia="Nunito Sans" w:hAnsi="Nunito Sans"/>
        </w:rPr>
      </w:pPr>
      <w:bookmarkStart w:colFirst="0" w:colLast="0" w:name="_jh9pri62qcqm" w:id="53"/>
      <w:bookmarkEnd w:id="53"/>
      <w:r w:rsidDel="00000000" w:rsidR="00000000" w:rsidRPr="00000000">
        <w:rPr>
          <w:rFonts w:ascii="Nunito Sans" w:cs="Nunito Sans" w:eastAsia="Nunito Sans" w:hAnsi="Nunito Sans"/>
          <w:rtl w:val="0"/>
        </w:rPr>
        <w:t xml:space="preserve">What should go in the field label</w:t>
      </w:r>
    </w:p>
    <w:p w:rsidR="00000000" w:rsidDel="00000000" w:rsidP="00000000" w:rsidRDefault="00000000" w:rsidRPr="00000000" w14:paraId="0000010D">
      <w:pPr>
        <w:pageBreakBefore w:val="0"/>
        <w:numPr>
          <w:ilvl w:val="0"/>
          <w:numId w:val="3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Label for each data point displayed</w:t>
      </w:r>
    </w:p>
    <w:p w:rsidR="00000000" w:rsidDel="00000000" w:rsidP="00000000" w:rsidRDefault="00000000" w:rsidRPr="00000000" w14:paraId="0000010E">
      <w:pPr>
        <w:pageBreakBefore w:val="0"/>
        <w:numPr>
          <w:ilvl w:val="0"/>
          <w:numId w:val="30"/>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One line </w:t>
      </w:r>
    </w:p>
    <w:p w:rsidR="00000000" w:rsidDel="00000000" w:rsidP="00000000" w:rsidRDefault="00000000" w:rsidRPr="00000000" w14:paraId="0000010F">
      <w:pPr>
        <w:pStyle w:val="Heading3"/>
        <w:pageBreakBefore w:val="0"/>
        <w:rPr>
          <w:rFonts w:ascii="Nunito Sans" w:cs="Nunito Sans" w:eastAsia="Nunito Sans" w:hAnsi="Nunito Sans"/>
        </w:rPr>
      </w:pPr>
      <w:bookmarkStart w:colFirst="0" w:colLast="0" w:name="_ma9s2cfac0r0" w:id="54"/>
      <w:bookmarkEnd w:id="54"/>
      <w:r w:rsidDel="00000000" w:rsidR="00000000" w:rsidRPr="00000000">
        <w:rPr>
          <w:rFonts w:ascii="Nunito Sans" w:cs="Nunito Sans" w:eastAsia="Nunito Sans" w:hAnsi="Nunito Sans"/>
          <w:rtl w:val="0"/>
        </w:rPr>
        <w:t xml:space="preserve">What kind of field can be displayed</w:t>
      </w:r>
    </w:p>
    <w:p w:rsidR="00000000" w:rsidDel="00000000" w:rsidP="00000000" w:rsidRDefault="00000000" w:rsidRPr="00000000" w14:paraId="00000110">
      <w:pPr>
        <w:pageBreakBefore w:val="0"/>
        <w:numPr>
          <w:ilvl w:val="0"/>
          <w:numId w:val="30"/>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Can include any information that was collected in a form or multiple forms about the person</w:t>
      </w:r>
    </w:p>
    <w:p w:rsidR="00000000" w:rsidDel="00000000" w:rsidP="00000000" w:rsidRDefault="00000000" w:rsidRPr="00000000" w14:paraId="00000111">
      <w:pPr>
        <w:pageBreakBefore w:val="0"/>
        <w:numPr>
          <w:ilvl w:val="1"/>
          <w:numId w:val="30"/>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Examples: LMP, EDD, most recent case of malaria, past pregnancies and their delivery dates</w:t>
      </w:r>
    </w:p>
    <w:p w:rsidR="00000000" w:rsidDel="00000000" w:rsidP="00000000" w:rsidRDefault="00000000" w:rsidRPr="00000000" w14:paraId="00000112">
      <w:pPr>
        <w:pageBreakBefore w:val="0"/>
        <w:numPr>
          <w:ilvl w:val="1"/>
          <w:numId w:val="30"/>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Can display Notes</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323850</wp:posOffset>
            </wp:positionV>
            <wp:extent cx="2449975" cy="3024188"/>
            <wp:effectExtent b="12700" l="12700" r="12700" t="12700"/>
            <wp:wrapTopAndBottom distB="114300" distT="114300"/>
            <wp:docPr id="27" name="image36.png"/>
            <a:graphic>
              <a:graphicData uri="http://schemas.openxmlformats.org/drawingml/2006/picture">
                <pic:pic>
                  <pic:nvPicPr>
                    <pic:cNvPr id="0" name="image36.png"/>
                    <pic:cNvPicPr preferRelativeResize="0"/>
                  </pic:nvPicPr>
                  <pic:blipFill>
                    <a:blip r:embed="rId49"/>
                    <a:srcRect b="0" l="0" r="0" t="0"/>
                    <a:stretch>
                      <a:fillRect/>
                    </a:stretch>
                  </pic:blipFill>
                  <pic:spPr>
                    <a:xfrm>
                      <a:off x="0" y="0"/>
                      <a:ext cx="2449975" cy="3024188"/>
                    </a:xfrm>
                    <a:prstGeom prst="rect"/>
                    <a:ln w="12700">
                      <a:solidFill>
                        <a:srgbClr val="CCCCCC"/>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333375</wp:posOffset>
            </wp:positionV>
            <wp:extent cx="2449975" cy="3024188"/>
            <wp:effectExtent b="12700" l="12700" r="12700" t="12700"/>
            <wp:wrapTopAndBottom distB="114300" distT="114300"/>
            <wp:docPr id="2" name="image4.png"/>
            <a:graphic>
              <a:graphicData uri="http://schemas.openxmlformats.org/drawingml/2006/picture">
                <pic:pic>
                  <pic:nvPicPr>
                    <pic:cNvPr id="0" name="image4.png"/>
                    <pic:cNvPicPr preferRelativeResize="0"/>
                  </pic:nvPicPr>
                  <pic:blipFill>
                    <a:blip r:embed="rId50"/>
                    <a:srcRect b="0" l="0" r="0" t="0"/>
                    <a:stretch>
                      <a:fillRect/>
                    </a:stretch>
                  </pic:blipFill>
                  <pic:spPr>
                    <a:xfrm>
                      <a:off x="0" y="0"/>
                      <a:ext cx="2449975" cy="3024188"/>
                    </a:xfrm>
                    <a:prstGeom prst="rect"/>
                    <a:ln w="12700">
                      <a:solidFill>
                        <a:srgbClr val="CCCCCC"/>
                      </a:solidFill>
                      <a:prstDash val="solid"/>
                    </a:ln>
                  </pic:spPr>
                </pic:pic>
              </a:graphicData>
            </a:graphic>
          </wp:anchor>
        </w:drawing>
      </w:r>
    </w:p>
    <w:p w:rsidR="00000000" w:rsidDel="00000000" w:rsidP="00000000" w:rsidRDefault="00000000" w:rsidRPr="00000000" w14:paraId="00000113">
      <w:pPr>
        <w:pageBreakBefore w:val="0"/>
        <w:spacing w:line="360" w:lineRule="auto"/>
        <w:ind w:left="0" w:firstLine="0"/>
        <w:rPr>
          <w:rFonts w:ascii="Nunito Sans" w:cs="Nunito Sans" w:eastAsia="Nunito Sans" w:hAnsi="Nunito Sans"/>
        </w:rPr>
      </w:pPr>
      <w:r w:rsidDel="00000000" w:rsidR="00000000" w:rsidRPr="00000000">
        <w:rPr>
          <w:rtl w:val="0"/>
        </w:rPr>
      </w:r>
    </w:p>
    <w:p w:rsidR="00000000" w:rsidDel="00000000" w:rsidP="00000000" w:rsidRDefault="00000000" w:rsidRPr="00000000" w14:paraId="00000114">
      <w:pPr>
        <w:pageBreakBefore w:val="0"/>
        <w:numPr>
          <w:ilvl w:val="0"/>
          <w:numId w:val="37"/>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Data can be displayed in the following formats:</w:t>
      </w:r>
    </w:p>
    <w:p w:rsidR="00000000" w:rsidDel="00000000" w:rsidP="00000000" w:rsidRDefault="00000000" w:rsidRPr="00000000" w14:paraId="00000115">
      <w:pPr>
        <w:pageBreakBefore w:val="0"/>
        <w:numPr>
          <w:ilvl w:val="1"/>
          <w:numId w:val="37"/>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Number </w:t>
      </w:r>
    </w:p>
    <w:p w:rsidR="00000000" w:rsidDel="00000000" w:rsidP="00000000" w:rsidRDefault="00000000" w:rsidRPr="00000000" w14:paraId="00000116">
      <w:pPr>
        <w:pageBreakBefore w:val="0"/>
        <w:numPr>
          <w:ilvl w:val="1"/>
          <w:numId w:val="37"/>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Count towards a goal</w:t>
      </w:r>
    </w:p>
    <w:p w:rsidR="00000000" w:rsidDel="00000000" w:rsidP="00000000" w:rsidRDefault="00000000" w:rsidRPr="00000000" w14:paraId="00000117">
      <w:pPr>
        <w:pageBreakBefore w:val="0"/>
        <w:numPr>
          <w:ilvl w:val="1"/>
          <w:numId w:val="37"/>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Percentage</w:t>
      </w:r>
    </w:p>
    <w:p w:rsidR="00000000" w:rsidDel="00000000" w:rsidP="00000000" w:rsidRDefault="00000000" w:rsidRPr="00000000" w14:paraId="00000118">
      <w:pPr>
        <w:pageBreakBefore w:val="0"/>
        <w:numPr>
          <w:ilvl w:val="1"/>
          <w:numId w:val="37"/>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Date </w:t>
      </w:r>
    </w:p>
    <w:p w:rsidR="00000000" w:rsidDel="00000000" w:rsidP="00000000" w:rsidRDefault="00000000" w:rsidRPr="00000000" w14:paraId="00000119">
      <w:pPr>
        <w:pageBreakBefore w:val="0"/>
        <w:numPr>
          <w:ilvl w:val="1"/>
          <w:numId w:val="37"/>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Text field </w:t>
      </w:r>
    </w:p>
    <w:p w:rsidR="00000000" w:rsidDel="00000000" w:rsidP="00000000" w:rsidRDefault="00000000" w:rsidRPr="00000000" w14:paraId="0000011A">
      <w:pPr>
        <w:pageBreakBefore w:val="0"/>
        <w:numPr>
          <w:ilvl w:val="0"/>
          <w:numId w:val="30"/>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Fields in cards are dynamic and will update as new information is submitted</w:t>
      </w:r>
    </w:p>
    <w:p w:rsidR="00000000" w:rsidDel="00000000" w:rsidP="00000000" w:rsidRDefault="00000000" w:rsidRPr="00000000" w14:paraId="0000011B">
      <w:pPr>
        <w:pageBreakBefore w:val="0"/>
        <w:numPr>
          <w:ilvl w:val="1"/>
          <w:numId w:val="30"/>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Examples: # of ANC visits so far, change in risk status</w:t>
      </w:r>
    </w:p>
    <w:p w:rsidR="00000000" w:rsidDel="00000000" w:rsidP="00000000" w:rsidRDefault="00000000" w:rsidRPr="00000000" w14:paraId="0000011C">
      <w:pPr>
        <w:pageBreakBefore w:val="0"/>
        <w:numPr>
          <w:ilvl w:val="0"/>
          <w:numId w:val="5"/>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Fields can include icons</w:t>
      </w:r>
    </w:p>
    <w:p w:rsidR="00000000" w:rsidDel="00000000" w:rsidP="00000000" w:rsidRDefault="00000000" w:rsidRPr="00000000" w14:paraId="0000011D">
      <w:pPr>
        <w:pageBreakBefore w:val="0"/>
        <w:numPr>
          <w:ilvl w:val="1"/>
          <w:numId w:val="5"/>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Examples: High risk status on an Active Pregnancy card</w:t>
      </w:r>
    </w:p>
    <w:p w:rsidR="00000000" w:rsidDel="00000000" w:rsidP="00000000" w:rsidRDefault="00000000" w:rsidRPr="00000000" w14:paraId="0000011E">
      <w:pPr>
        <w:pageBreakBefore w:val="0"/>
        <w:numPr>
          <w:ilvl w:val="1"/>
          <w:numId w:val="5"/>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Icons should be selected from Medic’s icon library and should be displayed at our standard 30 x 30 px size</w:t>
      </w:r>
    </w:p>
    <w:p w:rsidR="00000000" w:rsidDel="00000000" w:rsidP="00000000" w:rsidRDefault="00000000" w:rsidRPr="00000000" w14:paraId="0000011F">
      <w:pPr>
        <w:pStyle w:val="Heading3"/>
        <w:pageBreakBefore w:val="0"/>
        <w:rPr>
          <w:rFonts w:ascii="Nunito Sans" w:cs="Nunito Sans" w:eastAsia="Nunito Sans" w:hAnsi="Nunito Sans"/>
        </w:rPr>
      </w:pPr>
      <w:bookmarkStart w:colFirst="0" w:colLast="0" w:name="_rdea4yslcpj5" w:id="55"/>
      <w:bookmarkEnd w:id="55"/>
      <w:r w:rsidDel="00000000" w:rsidR="00000000" w:rsidRPr="00000000">
        <w:rPr>
          <w:rFonts w:ascii="Nunito Sans" w:cs="Nunito Sans" w:eastAsia="Nunito Sans" w:hAnsi="Nunito Sans"/>
          <w:rtl w:val="0"/>
        </w:rPr>
        <w:t xml:space="preserve">Displaying cards</w:t>
      </w:r>
    </w:p>
    <w:p w:rsidR="00000000" w:rsidDel="00000000" w:rsidP="00000000" w:rsidRDefault="00000000" w:rsidRPr="00000000" w14:paraId="00000120">
      <w:pPr>
        <w:pageBreakBefore w:val="0"/>
        <w:numPr>
          <w:ilvl w:val="0"/>
          <w:numId w:val="1"/>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Can be configured to show and hide at the appropriate time</w:t>
      </w:r>
    </w:p>
    <w:p w:rsidR="00000000" w:rsidDel="00000000" w:rsidP="00000000" w:rsidRDefault="00000000" w:rsidRPr="00000000" w14:paraId="00000121">
      <w:pPr>
        <w:pageBreakBefore w:val="0"/>
        <w:numPr>
          <w:ilvl w:val="1"/>
          <w:numId w:val="1"/>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Examples: show the EDD of the current pregnancy until a delivery Report is received, show that a child is being treated for malnutrition until the treatment is complete, show that a child had malaria until 2 weeks after diagnosis</w:t>
      </w:r>
    </w:p>
    <w:p w:rsidR="00000000" w:rsidDel="00000000" w:rsidP="00000000" w:rsidRDefault="00000000" w:rsidRPr="00000000" w14:paraId="00000122">
      <w:pPr>
        <w:pageBreakBefore w:val="0"/>
        <w:numPr>
          <w:ilvl w:val="1"/>
          <w:numId w:val="1"/>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Condition cards can be configured to disappear at the end of the condition or persist for any length of time</w:t>
      </w:r>
    </w:p>
    <w:p w:rsidR="00000000" w:rsidDel="00000000" w:rsidP="00000000" w:rsidRDefault="00000000" w:rsidRPr="00000000" w14:paraId="00000123">
      <w:pPr>
        <w:pageBreakBefore w:val="0"/>
        <w:numPr>
          <w:ilvl w:val="0"/>
          <w:numId w:val="18"/>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Can be added to a person or place profile </w:t>
      </w:r>
    </w:p>
    <w:p w:rsidR="00000000" w:rsidDel="00000000" w:rsidP="00000000" w:rsidRDefault="00000000" w:rsidRPr="00000000" w14:paraId="00000124">
      <w:pPr>
        <w:pageBreakBefore w:val="0"/>
        <w:numPr>
          <w:ilvl w:val="1"/>
          <w:numId w:val="18"/>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Examples: equity scorecard on household profile; CHW performance scorecard on CHW profile</w:t>
      </w:r>
    </w:p>
    <w:p w:rsidR="00000000" w:rsidDel="00000000" w:rsidP="00000000" w:rsidRDefault="00000000" w:rsidRPr="00000000" w14:paraId="00000125">
      <w:pPr>
        <w:pStyle w:val="Heading2"/>
        <w:pageBreakBefore w:val="0"/>
        <w:rPr>
          <w:rFonts w:ascii="Nunito Sans" w:cs="Nunito Sans" w:eastAsia="Nunito Sans" w:hAnsi="Nunito Sans"/>
        </w:rPr>
      </w:pPr>
      <w:bookmarkStart w:colFirst="0" w:colLast="0" w:name="_wagqdbf497xh" w:id="56"/>
      <w:bookmarkEnd w:id="56"/>
      <w:r w:rsidDel="00000000" w:rsidR="00000000" w:rsidRPr="00000000">
        <w:rPr>
          <w:rFonts w:ascii="Nunito Sans" w:cs="Nunito Sans" w:eastAsia="Nunito Sans" w:hAnsi="Nunito Sans"/>
          <w:rtl w:val="0"/>
        </w:rPr>
        <w:t xml:space="preserve">Design considerations</w:t>
      </w:r>
    </w:p>
    <w:p w:rsidR="00000000" w:rsidDel="00000000" w:rsidP="00000000" w:rsidRDefault="00000000" w:rsidRPr="00000000" w14:paraId="00000126">
      <w:pPr>
        <w:pageBreakBefore w:val="0"/>
        <w:numPr>
          <w:ilvl w:val="0"/>
          <w:numId w:val="12"/>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Group information related to the same condition so that the user can easily understand the relevance of the data and find what they are looking for. </w:t>
      </w:r>
    </w:p>
    <w:p w:rsidR="00000000" w:rsidDel="00000000" w:rsidP="00000000" w:rsidRDefault="00000000" w:rsidRPr="00000000" w14:paraId="00000127">
      <w:pPr>
        <w:pageBreakBefore w:val="0"/>
        <w:numPr>
          <w:ilvl w:val="1"/>
          <w:numId w:val="12"/>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Examples: pregnancy card</w:t>
      </w:r>
    </w:p>
    <w:p w:rsidR="00000000" w:rsidDel="00000000" w:rsidP="00000000" w:rsidRDefault="00000000" w:rsidRPr="00000000" w14:paraId="00000128">
      <w:pPr>
        <w:pageBreakBefore w:val="0"/>
        <w:numPr>
          <w:ilvl w:val="1"/>
          <w:numId w:val="12"/>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Bad example: mix of info </w:t>
      </w:r>
    </w:p>
    <w:p w:rsidR="00000000" w:rsidDel="00000000" w:rsidP="00000000" w:rsidRDefault="00000000" w:rsidRPr="00000000" w14:paraId="00000129">
      <w:pPr>
        <w:pageBreakBefore w:val="0"/>
        <w:spacing w:line="24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12A">
      <w:pPr>
        <w:pageBreakBefore w:val="0"/>
        <w:numPr>
          <w:ilvl w:val="0"/>
          <w:numId w:val="32"/>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Consider how many cards may potentially appear on a person’s profile, particularly if you have included past conditions </w:t>
      </w:r>
    </w:p>
    <w:p w:rsidR="00000000" w:rsidDel="00000000" w:rsidP="00000000" w:rsidRDefault="00000000" w:rsidRPr="00000000" w14:paraId="0000012B">
      <w:pPr>
        <w:pageBreakBefore w:val="0"/>
        <w:numPr>
          <w:ilvl w:val="1"/>
          <w:numId w:val="32"/>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Example: child with immunization schedule, current malaria treatment, past treatments summary, and malnutrition </w:t>
      </w:r>
    </w:p>
    <w:p w:rsidR="00000000" w:rsidDel="00000000" w:rsidP="00000000" w:rsidRDefault="00000000" w:rsidRPr="00000000" w14:paraId="0000012C">
      <w:pPr>
        <w:pageBreakBefore w:val="0"/>
        <w:spacing w:line="24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12D">
      <w:pPr>
        <w:pageBreakBefore w:val="0"/>
        <w:numPr>
          <w:ilvl w:val="0"/>
          <w:numId w:val="31"/>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As with designing dashboards, consider what a user will do with the information before deciding to display it. </w:t>
      </w:r>
    </w:p>
    <w:p w:rsidR="00000000" w:rsidDel="00000000" w:rsidP="00000000" w:rsidRDefault="00000000" w:rsidRPr="00000000" w14:paraId="0000012E">
      <w:pPr>
        <w:pageBreakBefore w:val="0"/>
        <w:numPr>
          <w:ilvl w:val="1"/>
          <w:numId w:val="31"/>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Example: more info isn’t necessarily better; what does a CHW need to know and how will they change their actions as a result? </w:t>
      </w:r>
    </w:p>
    <w:p w:rsidR="00000000" w:rsidDel="00000000" w:rsidP="00000000" w:rsidRDefault="00000000" w:rsidRPr="00000000" w14:paraId="0000012F">
      <w:pPr>
        <w:pageBreakBefore w:val="0"/>
        <w:spacing w:line="24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130">
      <w:pPr>
        <w:pageBreakBefore w:val="0"/>
        <w:numPr>
          <w:ilvl w:val="0"/>
          <w:numId w:val="36"/>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Past condition cards may be best displayed as a summary of multiple past conditions rather than individual conditions</w:t>
      </w:r>
    </w:p>
    <w:p w:rsidR="00000000" w:rsidDel="00000000" w:rsidP="00000000" w:rsidRDefault="00000000" w:rsidRPr="00000000" w14:paraId="00000131">
      <w:pPr>
        <w:pageBreakBefore w:val="0"/>
        <w:numPr>
          <w:ilvl w:val="1"/>
          <w:numId w:val="36"/>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Examples: summary of past pregnancies rather than card for each past pregnancy</w:t>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590550</wp:posOffset>
            </wp:positionV>
            <wp:extent cx="2457450" cy="1990725"/>
            <wp:effectExtent b="12700" l="12700" r="12700" t="12700"/>
            <wp:wrapTopAndBottom distB="114300" distT="114300"/>
            <wp:docPr id="15" name="image7.png"/>
            <a:graphic>
              <a:graphicData uri="http://schemas.openxmlformats.org/drawingml/2006/picture">
                <pic:pic>
                  <pic:nvPicPr>
                    <pic:cNvPr id="0" name="image7.png"/>
                    <pic:cNvPicPr preferRelativeResize="0"/>
                  </pic:nvPicPr>
                  <pic:blipFill>
                    <a:blip r:embed="rId51"/>
                    <a:srcRect b="20532" l="0" r="0" t="0"/>
                    <a:stretch>
                      <a:fillRect/>
                    </a:stretch>
                  </pic:blipFill>
                  <pic:spPr>
                    <a:xfrm>
                      <a:off x="0" y="0"/>
                      <a:ext cx="2457450" cy="1990725"/>
                    </a:xfrm>
                    <a:prstGeom prst="rect"/>
                    <a:ln w="12700">
                      <a:solidFill>
                        <a:srgbClr val="CCCCCC"/>
                      </a:solidFill>
                      <a:prstDash val="solid"/>
                    </a:ln>
                  </pic:spPr>
                </pic:pic>
              </a:graphicData>
            </a:graphic>
          </wp:anchor>
        </w:drawing>
      </w:r>
    </w:p>
    <w:p w:rsidR="00000000" w:rsidDel="00000000" w:rsidP="00000000" w:rsidRDefault="00000000" w:rsidRPr="00000000" w14:paraId="00000132">
      <w:pPr>
        <w:pStyle w:val="Heading3"/>
        <w:pageBreakBefore w:val="0"/>
        <w:rPr>
          <w:rFonts w:ascii="Nunito Sans" w:cs="Nunito Sans" w:eastAsia="Nunito Sans" w:hAnsi="Nunito Sans"/>
        </w:rPr>
      </w:pPr>
      <w:bookmarkStart w:colFirst="0" w:colLast="0" w:name="_myl5vv2405qp" w:id="57"/>
      <w:bookmarkEnd w:id="57"/>
      <w:r w:rsidDel="00000000" w:rsidR="00000000" w:rsidRPr="00000000">
        <w:rPr>
          <w:rFonts w:ascii="Nunito Sans" w:cs="Nunito Sans" w:eastAsia="Nunito Sans" w:hAnsi="Nunito Sans"/>
          <w:rtl w:val="0"/>
        </w:rPr>
        <w:t xml:space="preserve">Limitations and possible future directions</w:t>
      </w:r>
    </w:p>
    <w:p w:rsidR="00000000" w:rsidDel="00000000" w:rsidP="00000000" w:rsidRDefault="00000000" w:rsidRPr="00000000" w14:paraId="00000133">
      <w:pPr>
        <w:pageBreakBefore w:val="0"/>
        <w:numPr>
          <w:ilvl w:val="0"/>
          <w:numId w:val="35"/>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Card fields are currently not “clickable”</w:t>
      </w:r>
    </w:p>
    <w:p w:rsidR="00000000" w:rsidDel="00000000" w:rsidP="00000000" w:rsidRDefault="00000000" w:rsidRPr="00000000" w14:paraId="00000134">
      <w:pPr>
        <w:pageBreakBefore w:val="0"/>
        <w:numPr>
          <w:ilvl w:val="0"/>
          <w:numId w:val="35"/>
        </w:numPr>
        <w:spacing w:line="360" w:lineRule="auto"/>
        <w:ind w:left="720" w:hanging="360"/>
        <w:rPr>
          <w:rFonts w:ascii="Nunito Sans" w:cs="Nunito Sans" w:eastAsia="Nunito Sans" w:hAnsi="Nunito Sans"/>
        </w:rPr>
      </w:pPr>
      <w:commentRangeStart w:id="11"/>
      <w:r w:rsidDel="00000000" w:rsidR="00000000" w:rsidRPr="00000000">
        <w:rPr>
          <w:rFonts w:ascii="Nunito Sans" w:cs="Nunito Sans" w:eastAsia="Nunito Sans" w:hAnsi="Nunito Sans"/>
          <w:rtl w:val="0"/>
        </w:rPr>
        <w:t xml:space="preserve">Could click to reveal more detail, as in pregnancy summary card</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35">
      <w:pPr>
        <w:pageBreakBefore w:val="0"/>
        <w:numPr>
          <w:ilvl w:val="0"/>
          <w:numId w:val="35"/>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Information about a person cannot appear on a card on the household profile</w:t>
      </w:r>
    </w:p>
    <w:p w:rsidR="00000000" w:rsidDel="00000000" w:rsidP="00000000" w:rsidRDefault="00000000" w:rsidRPr="00000000" w14:paraId="00000136">
      <w:pPr>
        <w:pageBreakBefore w:val="0"/>
        <w:numPr>
          <w:ilvl w:val="0"/>
          <w:numId w:val="35"/>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Currently not able to expand/collapse cards</w:t>
      </w:r>
    </w:p>
    <w:p w:rsidR="00000000" w:rsidDel="00000000" w:rsidP="00000000" w:rsidRDefault="00000000" w:rsidRPr="00000000" w14:paraId="00000137">
      <w:pPr>
        <w:pageBreakBefore w:val="0"/>
        <w:numPr>
          <w:ilvl w:val="0"/>
          <w:numId w:val="35"/>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May segue us to widgets on profiles</w:t>
      </w:r>
    </w:p>
    <w:p w:rsidR="00000000" w:rsidDel="00000000" w:rsidP="00000000" w:rsidRDefault="00000000" w:rsidRPr="00000000" w14:paraId="00000138">
      <w:pPr>
        <w:pageBreakBefore w:val="0"/>
        <w:numPr>
          <w:ilvl w:val="0"/>
          <w:numId w:val="35"/>
        </w:numPr>
        <w:spacing w:line="360" w:lineRule="auto"/>
        <w:ind w:left="720" w:hanging="360"/>
        <w:rPr>
          <w:rFonts w:ascii="Nunito Sans" w:cs="Nunito Sans" w:eastAsia="Nunito Sans" w:hAnsi="Nunito Sans"/>
        </w:rPr>
      </w:pPr>
      <w:commentRangeStart w:id="12"/>
      <w:r w:rsidDel="00000000" w:rsidR="00000000" w:rsidRPr="00000000">
        <w:rPr>
          <w:rFonts w:ascii="Nunito Sans" w:cs="Nunito Sans" w:eastAsia="Nunito Sans" w:hAnsi="Nunito Sans"/>
          <w:rtl w:val="0"/>
        </w:rPr>
        <w:t xml:space="preserve">Z-score</w:t>
      </w:r>
      <w:commentRangeEnd w:id="12"/>
      <w:r w:rsidDel="00000000" w:rsidR="00000000" w:rsidRPr="00000000">
        <w:commentReference w:id="12"/>
      </w:r>
      <w:r w:rsidDel="00000000" w:rsidR="00000000" w:rsidRPr="00000000">
        <w:rPr>
          <w:rFonts w:ascii="Nunito Sans" w:cs="Nunito Sans" w:eastAsia="Nunito Sans" w:hAnsi="Nunito Sans"/>
          <w:rtl w:val="0"/>
        </w:rPr>
        <w:t xml:space="preserve"> has to be done in forms right now</w:t>
      </w:r>
    </w:p>
    <w:p w:rsidR="00000000" w:rsidDel="00000000" w:rsidP="00000000" w:rsidRDefault="00000000" w:rsidRPr="00000000" w14:paraId="00000139">
      <w:pPr>
        <w:pStyle w:val="Heading2"/>
        <w:pageBreakBefore w:val="0"/>
        <w:spacing w:line="360" w:lineRule="auto"/>
        <w:rPr>
          <w:rFonts w:ascii="Nunito Sans" w:cs="Nunito Sans" w:eastAsia="Nunito Sans" w:hAnsi="Nunito Sans"/>
        </w:rPr>
      </w:pPr>
      <w:bookmarkStart w:colFirst="0" w:colLast="0" w:name="_i5xrzba56cm2" w:id="58"/>
      <w:bookmarkEnd w:id="58"/>
      <w:commentRangeStart w:id="13"/>
      <w:commentRangeStart w:id="14"/>
      <w:r w:rsidDel="00000000" w:rsidR="00000000" w:rsidRPr="00000000">
        <w:rPr>
          <w:rFonts w:ascii="Nunito Sans" w:cs="Nunito Sans" w:eastAsia="Nunito Sans" w:hAnsi="Nunito Sans"/>
          <w:i w:val="1"/>
          <w:rtl w:val="0"/>
        </w:rPr>
        <w:t xml:space="preserve">Coming soon: </w:t>
      </w:r>
      <w:r w:rsidDel="00000000" w:rsidR="00000000" w:rsidRPr="00000000">
        <w:rPr>
          <w:rFonts w:ascii="Nunito Sans" w:cs="Nunito Sans" w:eastAsia="Nunito Sans" w:hAnsi="Nunito Sans"/>
          <w:rtl w:val="0"/>
        </w:rPr>
        <w:t xml:space="preserve">Use Case Specific Guidelines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3A">
      <w:pPr>
        <w:pageBreakBefore w:val="0"/>
        <w:numPr>
          <w:ilvl w:val="0"/>
          <w:numId w:val="29"/>
        </w:numPr>
        <w:spacing w:line="360" w:lineRule="auto"/>
        <w:ind w:left="720" w:hanging="360"/>
        <w:rPr>
          <w:rFonts w:ascii="Nunito Sans" w:cs="Nunito Sans" w:eastAsia="Nunito Sans" w:hAnsi="Nunito Sans"/>
        </w:rPr>
      </w:pPr>
      <w:r w:rsidDel="00000000" w:rsidR="00000000" w:rsidRPr="00000000">
        <w:rPr>
          <w:rtl w:val="0"/>
        </w:rPr>
      </w:r>
    </w:p>
    <w:p w:rsidR="00000000" w:rsidDel="00000000" w:rsidP="00000000" w:rsidRDefault="00000000" w:rsidRPr="00000000" w14:paraId="0000013B">
      <w:pPr>
        <w:pageBreakBefore w:val="0"/>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13C">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13D">
      <w:pPr>
        <w:pageBreakBefore w:val="0"/>
        <w:spacing w:line="360" w:lineRule="auto"/>
        <w:rPr>
          <w:rFonts w:ascii="Nunito Sans" w:cs="Nunito Sans" w:eastAsia="Nunito Sans" w:hAnsi="Nunito Sans"/>
        </w:rPr>
      </w:pPr>
      <w:r w:rsidDel="00000000" w:rsidR="00000000" w:rsidRPr="00000000">
        <w:br w:type="page"/>
      </w:r>
      <w:r w:rsidDel="00000000" w:rsidR="00000000" w:rsidRPr="00000000">
        <w:rPr>
          <w:rtl w:val="0"/>
        </w:rPr>
      </w:r>
    </w:p>
    <w:bookmarkStart w:colFirst="0" w:colLast="0" w:name="kybgvd7nt13k" w:id="59"/>
    <w:bookmarkEnd w:id="59"/>
    <w:p w:rsidR="00000000" w:rsidDel="00000000" w:rsidP="00000000" w:rsidRDefault="00000000" w:rsidRPr="00000000" w14:paraId="0000013E">
      <w:pPr>
        <w:pStyle w:val="Heading1"/>
        <w:pageBreakBefore w:val="0"/>
        <w:rPr>
          <w:rFonts w:ascii="Nunito Sans" w:cs="Nunito Sans" w:eastAsia="Nunito Sans" w:hAnsi="Nunito Sans"/>
        </w:rPr>
      </w:pPr>
      <w:bookmarkStart w:colFirst="0" w:colLast="0" w:name="_76c1mwc8o7u3" w:id="60"/>
      <w:bookmarkEnd w:id="60"/>
      <w:r w:rsidDel="00000000" w:rsidR="00000000" w:rsidRPr="00000000">
        <w:rPr>
          <w:rFonts w:ascii="Nunito Sans" w:cs="Nunito Sans" w:eastAsia="Nunito Sans" w:hAnsi="Nunito Sans"/>
          <w:rtl w:val="0"/>
        </w:rPr>
        <w:t xml:space="preserve">Targets/Widgets Best Practices</w:t>
      </w:r>
    </w:p>
    <w:p w:rsidR="00000000" w:rsidDel="00000000" w:rsidP="00000000" w:rsidRDefault="00000000" w:rsidRPr="00000000" w14:paraId="0000013F">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140">
      <w:pPr>
        <w:pStyle w:val="Heading2"/>
        <w:pageBreakBefore w:val="0"/>
        <w:spacing w:line="360" w:lineRule="auto"/>
        <w:rPr>
          <w:rFonts w:ascii="Nunito Sans" w:cs="Nunito Sans" w:eastAsia="Nunito Sans" w:hAnsi="Nunito Sans"/>
        </w:rPr>
      </w:pPr>
      <w:bookmarkStart w:colFirst="0" w:colLast="0" w:name="_h69s8vwqh7p4" w:id="61"/>
      <w:bookmarkEnd w:id="61"/>
      <w:r w:rsidDel="00000000" w:rsidR="00000000" w:rsidRPr="00000000">
        <w:rPr>
          <w:rFonts w:ascii="Nunito Sans" w:cs="Nunito Sans" w:eastAsia="Nunito Sans" w:hAnsi="Nunito Sans"/>
          <w:rtl w:val="0"/>
        </w:rPr>
        <w:t xml:space="preserve">Description</w:t>
      </w:r>
    </w:p>
    <w:p w:rsidR="00000000" w:rsidDel="00000000" w:rsidP="00000000" w:rsidRDefault="00000000" w:rsidRPr="00000000" w14:paraId="00000141">
      <w:pPr>
        <w:pageBreakBefore w:val="0"/>
        <w:spacing w:line="36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The Targets tab shows key performance indicators. Progress numbers are calculated automatically by the app, and goals are set by the organization. </w:t>
      </w:r>
      <w:r w:rsidDel="00000000" w:rsidR="00000000" w:rsidRPr="00000000">
        <w:rPr>
          <w:rFonts w:ascii="Nunito Sans" w:cs="Nunito Sans" w:eastAsia="Nunito Sans" w:hAnsi="Nunito Sans"/>
          <w:rtl w:val="0"/>
        </w:rPr>
        <w:t xml:space="preserve">We currently support two types of widgets:</w:t>
      </w:r>
      <w:r w:rsidDel="00000000" w:rsidR="00000000" w:rsidRPr="00000000">
        <w:rPr>
          <w:rFonts w:ascii="Nunito Sans" w:cs="Nunito Sans" w:eastAsia="Nunito Sans" w:hAnsi="Nunito Sans"/>
          <w:rtl w:val="0"/>
        </w:rPr>
        <w:t xml:space="preserve"> Counts and Percentage-based bars. </w:t>
      </w:r>
    </w:p>
    <w:p w:rsidR="00000000" w:rsidDel="00000000" w:rsidP="00000000" w:rsidRDefault="00000000" w:rsidRPr="00000000" w14:paraId="00000142">
      <w:pPr>
        <w:pageBreakBefore w:val="0"/>
        <w:spacing w:line="360" w:lineRule="auto"/>
        <w:ind w:left="0" w:firstLine="0"/>
        <w:rPr>
          <w:rFonts w:ascii="Nunito Sans" w:cs="Nunito Sans" w:eastAsia="Nunito Sans" w:hAnsi="Nunito Sans"/>
        </w:rPr>
      </w:pPr>
      <w:r w:rsidDel="00000000" w:rsidR="00000000" w:rsidRPr="00000000">
        <w:rPr>
          <w:rtl w:val="0"/>
        </w:rPr>
      </w:r>
    </w:p>
    <w:p w:rsidR="00000000" w:rsidDel="00000000" w:rsidP="00000000" w:rsidRDefault="00000000" w:rsidRPr="00000000" w14:paraId="00000143">
      <w:pPr>
        <w:pageBreakBefore w:val="0"/>
        <w:spacing w:line="36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Counts</w:t>
      </w:r>
    </w:p>
    <w:p w:rsidR="00000000" w:rsidDel="00000000" w:rsidP="00000000" w:rsidRDefault="00000000" w:rsidRPr="00000000" w14:paraId="00000144">
      <w:pPr>
        <w:pageBreakBefore w:val="0"/>
        <w:numPr>
          <w:ilvl w:val="0"/>
          <w:numId w:val="19"/>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Counts show current totals and will update as </w:t>
      </w:r>
      <w:ins w:author="Kenn Sippell" w:id="2" w:date="2020-03-10T16:32:01Z">
        <w:r w:rsidDel="00000000" w:rsidR="00000000" w:rsidRPr="00000000">
          <w:rPr>
            <w:rFonts w:ascii="Nunito Sans" w:cs="Nunito Sans" w:eastAsia="Nunito Sans" w:hAnsi="Nunito Sans"/>
            <w:rtl w:val="0"/>
          </w:rPr>
          <w:t xml:space="preserve">reports are created</w:t>
        </w:r>
      </w:ins>
      <w:del w:author="Kenn Sippell" w:id="2" w:date="2020-03-10T16:32:01Z">
        <w:r w:rsidDel="00000000" w:rsidR="00000000" w:rsidRPr="00000000">
          <w:rPr>
            <w:rFonts w:ascii="Nunito Sans" w:cs="Nunito Sans" w:eastAsia="Nunito Sans" w:hAnsi="Nunito Sans"/>
            <w:rtl w:val="0"/>
          </w:rPr>
          <w:delText xml:space="preserve">Tasks are performed</w:delText>
        </w:r>
      </w:del>
      <w:r w:rsidDel="00000000" w:rsidR="00000000" w:rsidRPr="00000000">
        <w:rPr>
          <w:rFonts w:ascii="Nunito Sans" w:cs="Nunito Sans" w:eastAsia="Nunito Sans" w:hAnsi="Nunito Sans"/>
          <w:rtl w:val="0"/>
        </w:rPr>
        <w:t xml:space="preserve">. </w:t>
      </w:r>
    </w:p>
    <w:p w:rsidR="00000000" w:rsidDel="00000000" w:rsidP="00000000" w:rsidRDefault="00000000" w:rsidRPr="00000000" w14:paraId="00000145">
      <w:pPr>
        <w:pageBreakBefore w:val="0"/>
        <w:numPr>
          <w:ilvl w:val="0"/>
          <w:numId w:val="19"/>
        </w:numPr>
        <w:spacing w:line="360" w:lineRule="auto"/>
        <w:ind w:left="720" w:hanging="360"/>
        <w:rPr>
          <w:ins w:author="Kenn Sippell" w:id="3" w:date="2020-03-10T16:32:22Z"/>
          <w:rFonts w:ascii="Nunito Sans" w:cs="Nunito Sans" w:eastAsia="Nunito Sans" w:hAnsi="Nunito Sans"/>
        </w:rPr>
      </w:pPr>
      <w:r w:rsidDel="00000000" w:rsidR="00000000" w:rsidRPr="00000000">
        <w:rPr>
          <w:rFonts w:ascii="Nunito Sans" w:cs="Nunito Sans" w:eastAsia="Nunito Sans" w:hAnsi="Nunito Sans"/>
          <w:rtl w:val="0"/>
        </w:rPr>
        <w:t xml:space="preserve">If there is a goal, it will be displayed to the right of the count. If the count is green, the goal has been met. If the count is red, the goal has not yet been met.</w:t>
      </w:r>
      <w:ins w:author="Kenn Sippell" w:id="3" w:date="2020-03-10T16:32:22Z">
        <w:r w:rsidDel="00000000" w:rsidR="00000000" w:rsidRPr="00000000">
          <w:rPr>
            <w:rtl w:val="0"/>
          </w:rPr>
        </w:r>
      </w:ins>
    </w:p>
    <w:p w:rsidR="00000000" w:rsidDel="00000000" w:rsidP="00000000" w:rsidRDefault="00000000" w:rsidRPr="00000000" w14:paraId="00000146">
      <w:pPr>
        <w:pageBreakBefore w:val="0"/>
        <w:numPr>
          <w:ilvl w:val="0"/>
          <w:numId w:val="19"/>
        </w:numPr>
        <w:spacing w:line="360" w:lineRule="auto"/>
        <w:ind w:left="720" w:hanging="360"/>
        <w:rPr>
          <w:rFonts w:ascii="Nunito Sans" w:cs="Nunito Sans" w:eastAsia="Nunito Sans" w:hAnsi="Nunito Sans"/>
          <w:u w:val="none"/>
          <w:rPrChange w:author="Kenn Sippell" w:id="4" w:date="2020-03-10T16:32:22Z">
            <w:rPr>
              <w:rFonts w:ascii="Nunito Sans" w:cs="Nunito Sans" w:eastAsia="Nunito Sans" w:hAnsi="Nunito Sans"/>
            </w:rPr>
          </w:rPrChange>
        </w:rPr>
        <w:pPrChange w:author="Kenn Sippell" w:id="0" w:date="2020-03-10T16:32:22Z">
          <w:pPr>
            <w:pageBreakBefore w:val="0"/>
            <w:numPr>
              <w:ilvl w:val="0"/>
              <w:numId w:val="19"/>
            </w:numPr>
            <w:spacing w:line="360" w:lineRule="auto"/>
            <w:ind w:left="720" w:hanging="360"/>
          </w:pPr>
        </w:pPrChange>
      </w:pPr>
      <w:ins w:author="Kenn Sippell" w:id="3" w:date="2020-03-10T16:32:22Z">
        <w:r w:rsidDel="00000000" w:rsidR="00000000" w:rsidRPr="00000000">
          <w:rPr>
            <w:rFonts w:ascii="Nunito Sans" w:cs="Nunito Sans" w:eastAsia="Nunito Sans" w:hAnsi="Nunito Sans"/>
            <w:rtl w:val="0"/>
          </w:rPr>
          <w:t xml:space="preserve">Goals can only be met by exceeding them, you cannot set a goal which is met by being under the goal</w:t>
        </w:r>
      </w:ins>
      <w:r w:rsidDel="00000000" w:rsidR="00000000" w:rsidRPr="00000000">
        <w:rPr>
          <w:rtl w:val="0"/>
        </w:rPr>
      </w:r>
    </w:p>
    <w:p w:rsidR="00000000" w:rsidDel="00000000" w:rsidP="00000000" w:rsidRDefault="00000000" w:rsidRPr="00000000" w14:paraId="00000147">
      <w:pPr>
        <w:pageBreakBefore w:val="0"/>
        <w:spacing w:line="240" w:lineRule="auto"/>
        <w:ind w:left="0" w:firstLine="0"/>
        <w:rPr>
          <w:rFonts w:ascii="Nunito Sans" w:cs="Nunito Sans" w:eastAsia="Nunito Sans" w:hAnsi="Nunito Sans"/>
        </w:rPr>
      </w:pPr>
      <w:r w:rsidDel="00000000" w:rsidR="00000000" w:rsidRPr="00000000">
        <w:rPr>
          <w:rtl w:val="0"/>
        </w:rPr>
      </w:r>
    </w:p>
    <w:p w:rsidR="00000000" w:rsidDel="00000000" w:rsidP="00000000" w:rsidRDefault="00000000" w:rsidRPr="00000000" w14:paraId="00000148">
      <w:pPr>
        <w:pageBreakBefore w:val="0"/>
        <w:spacing w:line="360" w:lineRule="auto"/>
        <w:ind w:left="0"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Percentages</w:t>
      </w:r>
    </w:p>
    <w:p w:rsidR="00000000" w:rsidDel="00000000" w:rsidP="00000000" w:rsidRDefault="00000000" w:rsidRPr="00000000" w14:paraId="00000149">
      <w:pPr>
        <w:pageBreakBefore w:val="0"/>
        <w:numPr>
          <w:ilvl w:val="0"/>
          <w:numId w:val="19"/>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Percentage bars show progress towards completing certain </w:t>
      </w:r>
      <w:ins w:author="Kenn Sippell" w:id="5" w:date="2020-03-10T16:33:18Z">
        <w:r w:rsidDel="00000000" w:rsidR="00000000" w:rsidRPr="00000000">
          <w:rPr>
            <w:rFonts w:ascii="Nunito Sans" w:cs="Nunito Sans" w:eastAsia="Nunito Sans" w:hAnsi="Nunito Sans"/>
            <w:rtl w:val="0"/>
          </w:rPr>
          <w:t xml:space="preserve">reports</w:t>
        </w:r>
      </w:ins>
      <w:del w:author="Kenn Sippell" w:id="5" w:date="2020-03-10T16:33:18Z">
        <w:r w:rsidDel="00000000" w:rsidR="00000000" w:rsidRPr="00000000">
          <w:rPr>
            <w:rFonts w:ascii="Nunito Sans" w:cs="Nunito Sans" w:eastAsia="Nunito Sans" w:hAnsi="Nunito Sans"/>
            <w:rtl w:val="0"/>
          </w:rPr>
          <w:delText xml:space="preserve">Tasks</w:delText>
        </w:r>
      </w:del>
      <w:r w:rsidDel="00000000" w:rsidR="00000000" w:rsidRPr="00000000">
        <w:rPr>
          <w:rFonts w:ascii="Nunito Sans" w:cs="Nunito Sans" w:eastAsia="Nunito Sans" w:hAnsi="Nunito Sans"/>
          <w:rtl w:val="0"/>
        </w:rPr>
        <w:t xml:space="preserve">. The colored part of the bar will update as </w:t>
      </w:r>
      <w:ins w:author="Kenn Sippell" w:id="6" w:date="2020-03-10T16:33:29Z">
        <w:r w:rsidDel="00000000" w:rsidR="00000000" w:rsidRPr="00000000">
          <w:rPr>
            <w:rFonts w:ascii="Nunito Sans" w:cs="Nunito Sans" w:eastAsia="Nunito Sans" w:hAnsi="Nunito Sans"/>
            <w:rtl w:val="0"/>
          </w:rPr>
          <w:t xml:space="preserve">reports</w:t>
        </w:r>
      </w:ins>
      <w:del w:author="Kenn Sippell" w:id="6" w:date="2020-03-10T16:33:29Z">
        <w:r w:rsidDel="00000000" w:rsidR="00000000" w:rsidRPr="00000000">
          <w:rPr>
            <w:rFonts w:ascii="Nunito Sans" w:cs="Nunito Sans" w:eastAsia="Nunito Sans" w:hAnsi="Nunito Sans"/>
            <w:rtl w:val="0"/>
          </w:rPr>
          <w:delText xml:space="preserve">Tasks</w:delText>
        </w:r>
      </w:del>
      <w:r w:rsidDel="00000000" w:rsidR="00000000" w:rsidRPr="00000000">
        <w:rPr>
          <w:rFonts w:ascii="Nunito Sans" w:cs="Nunito Sans" w:eastAsia="Nunito Sans" w:hAnsi="Nunito Sans"/>
          <w:rtl w:val="0"/>
        </w:rPr>
        <w:t xml:space="preserve"> are </w:t>
      </w:r>
      <w:ins w:author="Kenn Sippell" w:id="7" w:date="2020-03-10T16:33:35Z">
        <w:r w:rsidDel="00000000" w:rsidR="00000000" w:rsidRPr="00000000">
          <w:rPr>
            <w:rFonts w:ascii="Nunito Sans" w:cs="Nunito Sans" w:eastAsia="Nunito Sans" w:hAnsi="Nunito Sans"/>
            <w:rtl w:val="0"/>
          </w:rPr>
          <w:t xml:space="preserve">created</w:t>
        </w:r>
      </w:ins>
      <w:del w:author="Kenn Sippell" w:id="7" w:date="2020-03-10T16:33:35Z">
        <w:r w:rsidDel="00000000" w:rsidR="00000000" w:rsidRPr="00000000">
          <w:rPr>
            <w:rFonts w:ascii="Nunito Sans" w:cs="Nunito Sans" w:eastAsia="Nunito Sans" w:hAnsi="Nunito Sans"/>
            <w:rtl w:val="0"/>
          </w:rPr>
          <w:delText xml:space="preserve">performed</w:delText>
        </w:r>
      </w:del>
      <w:r w:rsidDel="00000000" w:rsidR="00000000" w:rsidRPr="00000000">
        <w:rPr>
          <w:rFonts w:ascii="Nunito Sans" w:cs="Nunito Sans" w:eastAsia="Nunito Sans" w:hAnsi="Nunito Sans"/>
          <w:rtl w:val="0"/>
        </w:rPr>
        <w:t xml:space="preserve">.</w:t>
      </w:r>
    </w:p>
    <w:p w:rsidR="00000000" w:rsidDel="00000000" w:rsidP="00000000" w:rsidRDefault="00000000" w:rsidRPr="00000000" w14:paraId="0000014A">
      <w:pPr>
        <w:pageBreakBefore w:val="0"/>
        <w:numPr>
          <w:ilvl w:val="0"/>
          <w:numId w:val="19"/>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If there is a goal, a line will be on the bar to mark the goal. If the bar is green, the goal has been met. If the bar is red, the goal has not yet been met. </w:t>
      </w:r>
    </w:p>
    <w:p w:rsidR="00000000" w:rsidDel="00000000" w:rsidP="00000000" w:rsidRDefault="00000000" w:rsidRPr="00000000" w14:paraId="0000014B">
      <w:pPr>
        <w:pageBreakBefore w:val="0"/>
        <w:numPr>
          <w:ilvl w:val="0"/>
          <w:numId w:val="19"/>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The text below the bar shows how the percentage is calculated, displaying the number of Reports that met the requirement out of the total number of Reports.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609600</wp:posOffset>
            </wp:positionV>
            <wp:extent cx="5943600" cy="2847975"/>
            <wp:effectExtent b="0" l="0" r="0" t="0"/>
            <wp:wrapTopAndBottom distB="0" distT="0"/>
            <wp:docPr descr="Screen Shot 2017-05-24 at 9.59.01 AM.png" id="35" name="image37.png"/>
            <a:graphic>
              <a:graphicData uri="http://schemas.openxmlformats.org/drawingml/2006/picture">
                <pic:pic>
                  <pic:nvPicPr>
                    <pic:cNvPr descr="Screen Shot 2017-05-24 at 9.59.01 AM.png" id="0" name="image37.png"/>
                    <pic:cNvPicPr preferRelativeResize="0"/>
                  </pic:nvPicPr>
                  <pic:blipFill>
                    <a:blip r:embed="rId52"/>
                    <a:srcRect b="3761" l="0" r="0" t="2507"/>
                    <a:stretch>
                      <a:fillRect/>
                    </a:stretch>
                  </pic:blipFill>
                  <pic:spPr>
                    <a:xfrm>
                      <a:off x="0" y="0"/>
                      <a:ext cx="5943600" cy="2847975"/>
                    </a:xfrm>
                    <a:prstGeom prst="rect"/>
                    <a:ln/>
                  </pic:spPr>
                </pic:pic>
              </a:graphicData>
            </a:graphic>
          </wp:anchor>
        </w:drawing>
      </w:r>
    </w:p>
    <w:p w:rsidR="00000000" w:rsidDel="00000000" w:rsidP="00000000" w:rsidRDefault="00000000" w:rsidRPr="00000000" w14:paraId="0000014C">
      <w:pPr>
        <w:pStyle w:val="Heading3"/>
        <w:pageBreakBefore w:val="0"/>
        <w:rPr>
          <w:rFonts w:ascii="Nunito Sans" w:cs="Nunito Sans" w:eastAsia="Nunito Sans" w:hAnsi="Nunito Sans"/>
        </w:rPr>
      </w:pPr>
      <w:bookmarkStart w:colFirst="0" w:colLast="0" w:name="_4ve3beruw7d6" w:id="62"/>
      <w:bookmarkEnd w:id="62"/>
      <w:r w:rsidDel="00000000" w:rsidR="00000000" w:rsidRPr="00000000">
        <w:rPr>
          <w:rFonts w:ascii="Nunito Sans" w:cs="Nunito Sans" w:eastAsia="Nunito Sans" w:hAnsi="Nunito Sans"/>
          <w:rtl w:val="0"/>
        </w:rPr>
        <w:t xml:space="preserve">Configurable elements</w:t>
      </w:r>
    </w:p>
    <w:p w:rsidR="00000000" w:rsidDel="00000000" w:rsidP="00000000" w:rsidRDefault="00000000" w:rsidRPr="00000000" w14:paraId="0000014D">
      <w:pPr>
        <w:pageBreakBefore w:val="0"/>
        <w:numPr>
          <w:ilvl w:val="0"/>
          <w:numId w:val="6"/>
        </w:numPr>
        <w:spacing w:line="431.99999999999994"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Title text (free text)</w:t>
      </w:r>
    </w:p>
    <w:p w:rsidR="00000000" w:rsidDel="00000000" w:rsidP="00000000" w:rsidRDefault="00000000" w:rsidRPr="00000000" w14:paraId="0000014E">
      <w:pPr>
        <w:pageBreakBefore w:val="0"/>
        <w:numPr>
          <w:ilvl w:val="0"/>
          <w:numId w:val="6"/>
        </w:numPr>
        <w:spacing w:line="431.99999999999994"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Subtitle text (two options: all-time or this month)</w:t>
      </w:r>
    </w:p>
    <w:p w:rsidR="00000000" w:rsidDel="00000000" w:rsidP="00000000" w:rsidRDefault="00000000" w:rsidRPr="00000000" w14:paraId="0000014F">
      <w:pPr>
        <w:pageBreakBefore w:val="0"/>
        <w:numPr>
          <w:ilvl w:val="0"/>
          <w:numId w:val="6"/>
        </w:numPr>
        <w:spacing w:line="431.99999999999994"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Icon (selected from</w:t>
      </w:r>
      <w:hyperlink r:id="rId53">
        <w:r w:rsidDel="00000000" w:rsidR="00000000" w:rsidRPr="00000000">
          <w:rPr>
            <w:rFonts w:ascii="Nunito Sans" w:cs="Nunito Sans" w:eastAsia="Nunito Sans" w:hAnsi="Nunito Sans"/>
            <w:rtl w:val="0"/>
          </w:rPr>
          <w:t xml:space="preserve"> </w:t>
        </w:r>
      </w:hyperlink>
      <w:hyperlink r:id="rId54">
        <w:r w:rsidDel="00000000" w:rsidR="00000000" w:rsidRPr="00000000">
          <w:rPr>
            <w:rFonts w:ascii="Nunito Sans" w:cs="Nunito Sans" w:eastAsia="Nunito Sans" w:hAnsi="Nunito Sans"/>
            <w:color w:val="1155cc"/>
            <w:u w:val="single"/>
            <w:rtl w:val="0"/>
          </w:rPr>
          <w:t xml:space="preserve">our icon library on Github</w:t>
        </w:r>
      </w:hyperlink>
      <w:r w:rsidDel="00000000" w:rsidR="00000000" w:rsidRPr="00000000">
        <w:rPr>
          <w:rFonts w:ascii="Nunito Sans" w:cs="Nunito Sans" w:eastAsia="Nunito Sans" w:hAnsi="Nunito Sans"/>
          <w:rtl w:val="0"/>
        </w:rPr>
        <w:t xml:space="preserve">)</w:t>
      </w:r>
      <w:r w:rsidDel="00000000" w:rsidR="00000000" w:rsidRPr="00000000">
        <w:rPr>
          <w:rtl w:val="0"/>
        </w:rPr>
      </w:r>
    </w:p>
    <w:p w:rsidR="00000000" w:rsidDel="00000000" w:rsidP="00000000" w:rsidRDefault="00000000" w:rsidRPr="00000000" w14:paraId="00000150">
      <w:pPr>
        <w:pageBreakBefore w:val="0"/>
        <w:numPr>
          <w:ilvl w:val="0"/>
          <w:numId w:val="6"/>
        </w:numPr>
        <w:spacing w:line="431.99999999999994"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Presence of a goal (or not)</w:t>
      </w:r>
    </w:p>
    <w:p w:rsidR="00000000" w:rsidDel="00000000" w:rsidP="00000000" w:rsidRDefault="00000000" w:rsidRPr="00000000" w14:paraId="00000151">
      <w:pPr>
        <w:pageBreakBefore w:val="0"/>
        <w:numPr>
          <w:ilvl w:val="0"/>
          <w:numId w:val="6"/>
        </w:numPr>
        <w:spacing w:line="431.99999999999994"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Value of the goal (per widget, not per user)</w:t>
      </w:r>
    </w:p>
    <w:p w:rsidR="00000000" w:rsidDel="00000000" w:rsidP="00000000" w:rsidRDefault="00000000" w:rsidRPr="00000000" w14:paraId="00000152">
      <w:pPr>
        <w:pageBreakBefore w:val="0"/>
        <w:numPr>
          <w:ilvl w:val="0"/>
          <w:numId w:val="6"/>
        </w:numPr>
        <w:spacing w:line="431.99999999999994"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Number and placement of widgets of either type.</w:t>
      </w:r>
    </w:p>
    <w:p w:rsidR="00000000" w:rsidDel="00000000" w:rsidP="00000000" w:rsidRDefault="00000000" w:rsidRPr="00000000" w14:paraId="00000153">
      <w:pPr>
        <w:pStyle w:val="Heading2"/>
        <w:pageBreakBefore w:val="0"/>
        <w:widowControl w:val="0"/>
        <w:spacing w:line="360" w:lineRule="auto"/>
        <w:rPr>
          <w:rFonts w:ascii="Nunito Sans" w:cs="Nunito Sans" w:eastAsia="Nunito Sans" w:hAnsi="Nunito Sans"/>
        </w:rPr>
      </w:pPr>
      <w:bookmarkStart w:colFirst="0" w:colLast="0" w:name="_lg3hxyhjb8h8" w:id="63"/>
      <w:bookmarkEnd w:id="63"/>
      <w:r w:rsidDel="00000000" w:rsidR="00000000" w:rsidRPr="00000000">
        <w:rPr>
          <w:rFonts w:ascii="Nunito Sans" w:cs="Nunito Sans" w:eastAsia="Nunito Sans" w:hAnsi="Nunito Sans"/>
          <w:rtl w:val="0"/>
        </w:rPr>
        <w:t xml:space="preserve">Guidelines</w:t>
      </w:r>
    </w:p>
    <w:p w:rsidR="00000000" w:rsidDel="00000000" w:rsidP="00000000" w:rsidRDefault="00000000" w:rsidRPr="00000000" w14:paraId="00000154">
      <w:pPr>
        <w:pStyle w:val="Heading3"/>
        <w:pageBreakBefore w:val="0"/>
        <w:widowControl w:val="0"/>
        <w:spacing w:line="360" w:lineRule="auto"/>
        <w:rPr>
          <w:rFonts w:ascii="Nunito Sans" w:cs="Nunito Sans" w:eastAsia="Nunito Sans" w:hAnsi="Nunito Sans"/>
        </w:rPr>
      </w:pPr>
      <w:bookmarkStart w:colFirst="0" w:colLast="0" w:name="_uj1btl2cpdc6" w:id="64"/>
      <w:bookmarkEnd w:id="64"/>
      <w:r w:rsidDel="00000000" w:rsidR="00000000" w:rsidRPr="00000000">
        <w:rPr>
          <w:rFonts w:ascii="Nunito Sans" w:cs="Nunito Sans" w:eastAsia="Nunito Sans" w:hAnsi="Nunito Sans"/>
          <w:rtl w:val="0"/>
        </w:rPr>
        <w:t xml:space="preserve">What goes in the Title</w:t>
      </w:r>
    </w:p>
    <w:p w:rsidR="00000000" w:rsidDel="00000000" w:rsidP="00000000" w:rsidRDefault="00000000" w:rsidRPr="00000000" w14:paraId="00000155">
      <w:pPr>
        <w:pageBreakBefore w:val="0"/>
        <w:widowControl w:val="0"/>
        <w:numPr>
          <w:ilvl w:val="0"/>
          <w:numId w:val="2"/>
        </w:numPr>
        <w:spacing w:line="360" w:lineRule="auto"/>
        <w:ind w:left="720" w:hanging="360"/>
        <w:rPr>
          <w:rFonts w:ascii="Nunito Sans" w:cs="Nunito Sans" w:eastAsia="Nunito Sans" w:hAnsi="Nunito Sans"/>
          <w:b w:val="1"/>
        </w:rPr>
      </w:pPr>
      <w:r w:rsidDel="00000000" w:rsidR="00000000" w:rsidRPr="00000000">
        <w:rPr>
          <w:rFonts w:ascii="Nunito Sans" w:cs="Nunito Sans" w:eastAsia="Nunito Sans" w:hAnsi="Nunito Sans"/>
          <w:rtl w:val="0"/>
        </w:rPr>
        <w:t xml:space="preserve">The data point being measured. No need to include “%”, the word “percent”, or the word “count” (these are stated elsewhere) or any information on timeframe.</w:t>
      </w:r>
    </w:p>
    <w:p w:rsidR="00000000" w:rsidDel="00000000" w:rsidP="00000000" w:rsidRDefault="00000000" w:rsidRPr="00000000" w14:paraId="00000156">
      <w:pPr>
        <w:pageBreakBefore w:val="0"/>
        <w:widowControl w:val="0"/>
        <w:numPr>
          <w:ilvl w:val="0"/>
          <w:numId w:val="2"/>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Titles should ideally be between 1 or 2 lines long. This is the equivalent of about 40-50 characters max.</w:t>
      </w:r>
    </w:p>
    <w:p w:rsidR="00000000" w:rsidDel="00000000" w:rsidP="00000000" w:rsidRDefault="00000000" w:rsidRPr="00000000" w14:paraId="00000157">
      <w:pPr>
        <w:pageBreakBefore w:val="0"/>
        <w:widowControl w:val="0"/>
        <w:numPr>
          <w:ilvl w:val="0"/>
          <w:numId w:val="2"/>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All text should be set in sentence case (meaning the first letter of first word is capitalized, all other words lowercase, except for acronyms)</w:t>
      </w:r>
    </w:p>
    <w:p w:rsidR="00000000" w:rsidDel="00000000" w:rsidP="00000000" w:rsidRDefault="00000000" w:rsidRPr="00000000" w14:paraId="00000158">
      <w:pPr>
        <w:pageBreakBefore w:val="0"/>
        <w:widowControl w:val="0"/>
        <w:numPr>
          <w:ilvl w:val="0"/>
          <w:numId w:val="2"/>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If hyphenation is needed, words should only be broken at syllables</w:t>
      </w:r>
    </w:p>
    <w:p w:rsidR="00000000" w:rsidDel="00000000" w:rsidP="00000000" w:rsidRDefault="00000000" w:rsidRPr="00000000" w14:paraId="00000159">
      <w:pPr>
        <w:pageBreakBefore w:val="0"/>
        <w:rPr>
          <w:rFonts w:ascii="Nunito Sans" w:cs="Nunito Sans" w:eastAsia="Nunito Sans" w:hAnsi="Nunito Sans"/>
        </w:rPr>
      </w:pPr>
      <w:r w:rsidDel="00000000" w:rsidR="00000000" w:rsidRPr="00000000">
        <w:rPr>
          <w:rtl w:val="0"/>
        </w:rPr>
      </w:r>
    </w:p>
    <w:p w:rsidR="00000000" w:rsidDel="00000000" w:rsidP="00000000" w:rsidRDefault="00000000" w:rsidRPr="00000000" w14:paraId="0000015A">
      <w:pPr>
        <w:pageBreakBefore w:val="0"/>
        <w:rPr>
          <w:rFonts w:ascii="Nunito Sans" w:cs="Nunito Sans" w:eastAsia="Nunito Sans" w:hAnsi="Nunito Sans"/>
        </w:rPr>
      </w:pPr>
      <w:r w:rsidDel="00000000" w:rsidR="00000000" w:rsidRPr="00000000">
        <w:rPr>
          <w:rFonts w:ascii="Nunito Sans" w:cs="Nunito Sans" w:eastAsia="Nunito Sans" w:hAnsi="Nunito Sans"/>
          <w:rtl w:val="0"/>
        </w:rPr>
        <w:t xml:space="preserve">Specific examples:</w:t>
      </w:r>
      <w:r w:rsidDel="00000000" w:rsidR="00000000" w:rsidRPr="00000000">
        <w:rPr>
          <w:rtl w:val="0"/>
        </w:rPr>
      </w:r>
    </w:p>
    <w:p w:rsidR="00000000" w:rsidDel="00000000" w:rsidP="00000000" w:rsidRDefault="00000000" w:rsidRPr="00000000" w14:paraId="0000015B">
      <w:pPr>
        <w:pageBreakBefore w:val="0"/>
        <w:numPr>
          <w:ilvl w:val="0"/>
          <w:numId w:val="2"/>
        </w:numPr>
        <w:ind w:left="720" w:hanging="360"/>
        <w:rPr/>
      </w:pPr>
      <w:r w:rsidDel="00000000" w:rsidR="00000000" w:rsidRPr="00000000">
        <w:rPr>
          <w:rFonts w:ascii="Nunito Sans" w:cs="Nunito Sans" w:eastAsia="Nunito Sans" w:hAnsi="Nunito Sans"/>
          <w:rtl w:val="0"/>
        </w:rPr>
        <w:t xml:space="preserve">% Newborn Care Visit Within 72 hours → </w:t>
      </w:r>
      <w:r w:rsidDel="00000000" w:rsidR="00000000" w:rsidRPr="00000000">
        <w:rPr>
          <w:rFonts w:ascii="Nunito Sans" w:cs="Nunito Sans" w:eastAsia="Nunito Sans" w:hAnsi="Nunito Sans"/>
          <w:b w:val="1"/>
          <w:rtl w:val="0"/>
        </w:rPr>
        <w:t xml:space="preserve">Newborn visits within 3 days</w:t>
      </w:r>
    </w:p>
    <w:p w:rsidR="00000000" w:rsidDel="00000000" w:rsidP="00000000" w:rsidRDefault="00000000" w:rsidRPr="00000000" w14:paraId="0000015C">
      <w:pPr>
        <w:pageBreakBefore w:val="0"/>
        <w:numPr>
          <w:ilvl w:val="0"/>
          <w:numId w:val="2"/>
        </w:numPr>
        <w:ind w:left="720" w:hanging="360"/>
        <w:rPr/>
      </w:pPr>
      <w:r w:rsidDel="00000000" w:rsidR="00000000" w:rsidRPr="00000000">
        <w:rPr>
          <w:rFonts w:ascii="Nunito Sans" w:cs="Nunito Sans" w:eastAsia="Nunito Sans" w:hAnsi="Nunito Sans"/>
          <w:rtl w:val="0"/>
        </w:rPr>
        <w:t xml:space="preserve">% of Under-5 Referrals Followed-up within 24 hours → </w:t>
      </w:r>
      <w:r w:rsidDel="00000000" w:rsidR="00000000" w:rsidRPr="00000000">
        <w:rPr>
          <w:rFonts w:ascii="Nunito Sans" w:cs="Nunito Sans" w:eastAsia="Nunito Sans" w:hAnsi="Nunito Sans"/>
          <w:b w:val="1"/>
          <w:rtl w:val="0"/>
        </w:rPr>
        <w:t xml:space="preserve">U5 referral follow-ups within 1 day</w:t>
      </w:r>
    </w:p>
    <w:p w:rsidR="00000000" w:rsidDel="00000000" w:rsidP="00000000" w:rsidRDefault="00000000" w:rsidRPr="00000000" w14:paraId="0000015D">
      <w:pPr>
        <w:pageBreakBefore w:val="0"/>
        <w:numPr>
          <w:ilvl w:val="0"/>
          <w:numId w:val="2"/>
        </w:numPr>
        <w:ind w:left="720" w:hanging="360"/>
        <w:rPr/>
      </w:pPr>
      <w:r w:rsidDel="00000000" w:rsidR="00000000" w:rsidRPr="00000000">
        <w:rPr>
          <w:rFonts w:ascii="Nunito Sans" w:cs="Nunito Sans" w:eastAsia="Nunito Sans" w:hAnsi="Nunito Sans"/>
          <w:rtl w:val="0"/>
        </w:rPr>
        <w:t xml:space="preserve">% of Fever Tested with mRDT → </w:t>
      </w:r>
      <w:r w:rsidDel="00000000" w:rsidR="00000000" w:rsidRPr="00000000">
        <w:rPr>
          <w:rFonts w:ascii="Nunito Sans" w:cs="Nunito Sans" w:eastAsia="Nunito Sans" w:hAnsi="Nunito Sans"/>
          <w:b w:val="1"/>
          <w:rtl w:val="0"/>
        </w:rPr>
        <w:t xml:space="preserve">Fever tested with mRDT</w:t>
      </w:r>
    </w:p>
    <w:p w:rsidR="00000000" w:rsidDel="00000000" w:rsidP="00000000" w:rsidRDefault="00000000" w:rsidRPr="00000000" w14:paraId="0000015E">
      <w:pPr>
        <w:pageBreakBefore w:val="0"/>
        <w:numPr>
          <w:ilvl w:val="0"/>
          <w:numId w:val="2"/>
        </w:numPr>
        <w:ind w:left="720" w:hanging="360"/>
        <w:rPr/>
      </w:pPr>
      <w:r w:rsidDel="00000000" w:rsidR="00000000" w:rsidRPr="00000000">
        <w:rPr>
          <w:rFonts w:ascii="Nunito Sans" w:cs="Nunito Sans" w:eastAsia="Nunito Sans" w:hAnsi="Nunito Sans"/>
          <w:rtl w:val="0"/>
        </w:rPr>
        <w:t xml:space="preserve">Pregnancies Registered This Month → </w:t>
      </w:r>
      <w:r w:rsidDel="00000000" w:rsidR="00000000" w:rsidRPr="00000000">
        <w:rPr>
          <w:rFonts w:ascii="Nunito Sans" w:cs="Nunito Sans" w:eastAsia="Nunito Sans" w:hAnsi="Nunito Sans"/>
          <w:b w:val="1"/>
          <w:rtl w:val="0"/>
        </w:rPr>
        <w:t xml:space="preserve">Pregnancies registered</w:t>
      </w:r>
    </w:p>
    <w:p w:rsidR="00000000" w:rsidDel="00000000" w:rsidP="00000000" w:rsidRDefault="00000000" w:rsidRPr="00000000" w14:paraId="0000015F">
      <w:pPr>
        <w:pageBreakBefore w:val="0"/>
        <w:numPr>
          <w:ilvl w:val="0"/>
          <w:numId w:val="2"/>
        </w:numPr>
        <w:ind w:left="720" w:hanging="360"/>
        <w:rPr/>
      </w:pPr>
      <w:r w:rsidDel="00000000" w:rsidR="00000000" w:rsidRPr="00000000">
        <w:rPr>
          <w:rFonts w:ascii="Nunito Sans" w:cs="Nunito Sans" w:eastAsia="Nunito Sans" w:hAnsi="Nunito Sans"/>
          <w:rtl w:val="0"/>
        </w:rPr>
        <w:t xml:space="preserve">Births This Month → </w:t>
      </w:r>
      <w:r w:rsidDel="00000000" w:rsidR="00000000" w:rsidRPr="00000000">
        <w:rPr>
          <w:rFonts w:ascii="Nunito Sans" w:cs="Nunito Sans" w:eastAsia="Nunito Sans" w:hAnsi="Nunito Sans"/>
          <w:b w:val="1"/>
          <w:rtl w:val="0"/>
        </w:rPr>
        <w:t xml:space="preserve">New births</w:t>
      </w:r>
    </w:p>
    <w:p w:rsidR="00000000" w:rsidDel="00000000" w:rsidP="00000000" w:rsidRDefault="00000000" w:rsidRPr="00000000" w14:paraId="00000160">
      <w:pPr>
        <w:pageBreakBefore w:val="0"/>
        <w:numPr>
          <w:ilvl w:val="0"/>
          <w:numId w:val="2"/>
        </w:numPr>
        <w:ind w:left="720" w:hanging="360"/>
        <w:rPr/>
      </w:pPr>
      <w:r w:rsidDel="00000000" w:rsidR="00000000" w:rsidRPr="00000000">
        <w:rPr>
          <w:rFonts w:ascii="Nunito Sans" w:cs="Nunito Sans" w:eastAsia="Nunito Sans" w:hAnsi="Nunito Sans"/>
          <w:rtl w:val="0"/>
        </w:rPr>
        <w:t xml:space="preserve">Deliveries at Facility All Time → </w:t>
      </w:r>
      <w:r w:rsidDel="00000000" w:rsidR="00000000" w:rsidRPr="00000000">
        <w:rPr>
          <w:rFonts w:ascii="Nunito Sans" w:cs="Nunito Sans" w:eastAsia="Nunito Sans" w:hAnsi="Nunito Sans"/>
          <w:b w:val="1"/>
          <w:rtl w:val="0"/>
        </w:rPr>
        <w:t xml:space="preserve">Deliveries at facility</w:t>
      </w:r>
      <w:r w:rsidDel="00000000" w:rsidR="00000000" w:rsidRPr="00000000">
        <w:rPr>
          <w:rtl w:val="0"/>
        </w:rPr>
      </w:r>
    </w:p>
    <w:p w:rsidR="00000000" w:rsidDel="00000000" w:rsidP="00000000" w:rsidRDefault="00000000" w:rsidRPr="00000000" w14:paraId="00000161">
      <w:pPr>
        <w:pStyle w:val="Heading3"/>
        <w:pageBreakBefore w:val="0"/>
        <w:widowControl w:val="0"/>
        <w:spacing w:line="360" w:lineRule="auto"/>
        <w:rPr>
          <w:rFonts w:ascii="Nunito Sans" w:cs="Nunito Sans" w:eastAsia="Nunito Sans" w:hAnsi="Nunito Sans"/>
        </w:rPr>
      </w:pPr>
      <w:bookmarkStart w:colFirst="0" w:colLast="0" w:name="_31w2c9x8z83r" w:id="65"/>
      <w:bookmarkEnd w:id="65"/>
      <w:r w:rsidDel="00000000" w:rsidR="00000000" w:rsidRPr="00000000">
        <w:rPr>
          <w:rFonts w:ascii="Nunito Sans" w:cs="Nunito Sans" w:eastAsia="Nunito Sans" w:hAnsi="Nunito Sans"/>
          <w:rtl w:val="0"/>
        </w:rPr>
        <w:t xml:space="preserve">What goes in the Subtitle</w:t>
      </w:r>
    </w:p>
    <w:p w:rsidR="00000000" w:rsidDel="00000000" w:rsidP="00000000" w:rsidRDefault="00000000" w:rsidRPr="00000000" w14:paraId="00000162">
      <w:pPr>
        <w:pageBreakBefore w:val="0"/>
        <w:widowControl w:val="0"/>
        <w:numPr>
          <w:ilvl w:val="0"/>
          <w:numId w:val="2"/>
        </w:numPr>
        <w:spacing w:line="360" w:lineRule="auto"/>
        <w:ind w:left="720" w:hanging="360"/>
        <w:rPr>
          <w:rFonts w:ascii="Nunito Sans" w:cs="Nunito Sans" w:eastAsia="Nunito Sans" w:hAnsi="Nunito Sans"/>
          <w:b w:val="1"/>
        </w:rPr>
      </w:pPr>
      <w:r w:rsidDel="00000000" w:rsidR="00000000" w:rsidRPr="00000000">
        <w:rPr>
          <w:rFonts w:ascii="Nunito Sans" w:cs="Nunito Sans" w:eastAsia="Nunito Sans" w:hAnsi="Nunito Sans"/>
          <w:rtl w:val="0"/>
        </w:rPr>
        <w:t xml:space="preserve">The subtitle is where timeframe information lives, expressed as either “This month” or “All-time”. For now, these are the only two options. All text should be set in sentence case.</w:t>
      </w:r>
    </w:p>
    <w:p w:rsidR="00000000" w:rsidDel="00000000" w:rsidP="00000000" w:rsidRDefault="00000000" w:rsidRPr="00000000" w14:paraId="00000163">
      <w:pPr>
        <w:pageBreakBefore w:val="0"/>
        <w:widowControl w:val="0"/>
        <w:numPr>
          <w:ilvl w:val="0"/>
          <w:numId w:val="2"/>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Note: In future, we may want to consider having a high-level filter for the whole page where the user can choose to view data by month or all-time or something else. If we do this, repeating the timeframe in the individual widget becomes unnecessary.</w:t>
      </w:r>
    </w:p>
    <w:p w:rsidR="00000000" w:rsidDel="00000000" w:rsidP="00000000" w:rsidRDefault="00000000" w:rsidRPr="00000000" w14:paraId="00000164">
      <w:pPr>
        <w:pStyle w:val="Heading3"/>
        <w:pageBreakBefore w:val="0"/>
        <w:widowControl w:val="0"/>
        <w:spacing w:line="360" w:lineRule="auto"/>
        <w:rPr>
          <w:rFonts w:ascii="Nunito Sans" w:cs="Nunito Sans" w:eastAsia="Nunito Sans" w:hAnsi="Nunito Sans"/>
        </w:rPr>
      </w:pPr>
      <w:bookmarkStart w:colFirst="0" w:colLast="0" w:name="_nszqhoqarxox" w:id="66"/>
      <w:bookmarkEnd w:id="66"/>
      <w:r w:rsidDel="00000000" w:rsidR="00000000" w:rsidRPr="00000000">
        <w:rPr>
          <w:rFonts w:ascii="Nunito Sans" w:cs="Nunito Sans" w:eastAsia="Nunito Sans" w:hAnsi="Nunito Sans"/>
          <w:rtl w:val="0"/>
        </w:rPr>
        <w:t xml:space="preserve">Rules for bars</w:t>
      </w:r>
    </w:p>
    <w:p w:rsidR="00000000" w:rsidDel="00000000" w:rsidP="00000000" w:rsidRDefault="00000000" w:rsidRPr="00000000" w14:paraId="00000165">
      <w:pPr>
        <w:pageBreakBefore w:val="0"/>
        <w:numPr>
          <w:ilvl w:val="0"/>
          <w:numId w:val="8"/>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Has to have a numerator and a denominator -- comparing two things, and not more than two at this time (can’t do: % of deliveries at (1) home unskilled vs. (2) home skilled vs. (3) facility. Any two of these would work though, including (1) all home deliveries vs. (2) facility deliveries).</w:t>
      </w:r>
    </w:p>
    <w:p w:rsidR="00000000" w:rsidDel="00000000" w:rsidP="00000000" w:rsidRDefault="00000000" w:rsidRPr="00000000" w14:paraId="00000166">
      <w:pPr>
        <w:pageBreakBefore w:val="0"/>
        <w:numPr>
          <w:ilvl w:val="0"/>
          <w:numId w:val="8"/>
        </w:numPr>
        <w:spacing w:line="360" w:lineRule="auto"/>
        <w:ind w:left="720" w:hanging="360"/>
        <w:rPr>
          <w:rFonts w:ascii="Nunito Sans" w:cs="Nunito Sans" w:eastAsia="Nunito Sans" w:hAnsi="Nunito Sans"/>
          <w:strike w:val="1"/>
          <w:rPrChange w:author="Nicole Orlowski" w:id="8" w:date="2020-01-28T16:17:17Z">
            <w:rPr>
              <w:rFonts w:ascii="Nunito Sans" w:cs="Nunito Sans" w:eastAsia="Nunito Sans" w:hAnsi="Nunito Sans"/>
            </w:rPr>
          </w:rPrChange>
        </w:rPr>
        <w:pPrChange w:author="Nicole Orlowski" w:id="0" w:date="2020-01-28T16:17:17Z">
          <w:pPr>
            <w:pageBreakBefore w:val="0"/>
            <w:numPr>
              <w:ilvl w:val="0"/>
              <w:numId w:val="8"/>
            </w:numPr>
            <w:spacing w:line="360" w:lineRule="auto"/>
            <w:ind w:left="720" w:hanging="360"/>
          </w:pPr>
        </w:pPrChange>
      </w:pPr>
      <w:r w:rsidDel="00000000" w:rsidR="00000000" w:rsidRPr="00000000">
        <w:rPr>
          <w:rFonts w:ascii="Nunito Sans" w:cs="Nunito Sans" w:eastAsia="Nunito Sans" w:hAnsi="Nunito Sans"/>
          <w:strike w:val="1"/>
          <w:rtl w:val="0"/>
          <w:rPrChange w:author="Nicole Orlowski" w:id="8" w:date="2020-01-28T16:17:17Z">
            <w:rPr>
              <w:rFonts w:ascii="Nunito Sans" w:cs="Nunito Sans" w:eastAsia="Nunito Sans" w:hAnsi="Nunito Sans"/>
            </w:rPr>
          </w:rPrChange>
        </w:rPr>
        <w:t xml:space="preserve">Goal has to be a %; can’t have a numeric goal because of issue of going over goal</w:t>
      </w:r>
    </w:p>
    <w:p w:rsidR="00000000" w:rsidDel="00000000" w:rsidP="00000000" w:rsidRDefault="00000000" w:rsidRPr="00000000" w14:paraId="00000167">
      <w:pPr>
        <w:pageBreakBefore w:val="0"/>
        <w:numPr>
          <w:ilvl w:val="0"/>
          <w:numId w:val="8"/>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It is possible to account for things that haven’t happened. For example, if you are measuring PNC visits that happened within 1 week of delivery, you can determine whether a particular woman should have had a PNC visit based on her EDD. </w:t>
      </w:r>
    </w:p>
    <w:p w:rsidR="00000000" w:rsidDel="00000000" w:rsidP="00000000" w:rsidRDefault="00000000" w:rsidRPr="00000000" w14:paraId="00000168">
      <w:pPr>
        <w:pageBreakBefore w:val="0"/>
        <w:numPr>
          <w:ilvl w:val="0"/>
          <w:numId w:val="8"/>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There are several ways to account for things that have and haven’t happened, and happened late, depending on what you are trying to show.</w:t>
      </w:r>
    </w:p>
    <w:p w:rsidR="00000000" w:rsidDel="00000000" w:rsidP="00000000" w:rsidRDefault="00000000" w:rsidRPr="00000000" w14:paraId="00000169">
      <w:pPr>
        <w:pageBreakBefore w:val="0"/>
        <w:numPr>
          <w:ilvl w:val="1"/>
          <w:numId w:val="8"/>
        </w:numPr>
        <w:spacing w:line="360" w:lineRule="auto"/>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Example configurations for visit attendance:</w:t>
      </w:r>
    </w:p>
    <w:p w:rsidR="00000000" w:rsidDel="00000000" w:rsidP="00000000" w:rsidRDefault="00000000" w:rsidRPr="00000000" w14:paraId="0000016A">
      <w:pPr>
        <w:pageBreakBefore w:val="0"/>
        <w:numPr>
          <w:ilvl w:val="2"/>
          <w:numId w:val="8"/>
        </w:numPr>
        <w:spacing w:line="360" w:lineRule="auto"/>
        <w:ind w:left="216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Of all the visits that happened, how many were on-time? (doesn’t look for visits that didn’t happen)</w:t>
      </w:r>
    </w:p>
    <w:p w:rsidR="00000000" w:rsidDel="00000000" w:rsidP="00000000" w:rsidRDefault="00000000" w:rsidRPr="00000000" w14:paraId="0000016B">
      <w:pPr>
        <w:pageBreakBefore w:val="0"/>
        <w:numPr>
          <w:ilvl w:val="3"/>
          <w:numId w:val="8"/>
        </w:numPr>
        <w:spacing w:line="360" w:lineRule="auto"/>
        <w:ind w:left="288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On-time = true, Late = false </w:t>
      </w:r>
    </w:p>
    <w:p w:rsidR="00000000" w:rsidDel="00000000" w:rsidP="00000000" w:rsidRDefault="00000000" w:rsidRPr="00000000" w14:paraId="0000016C">
      <w:pPr>
        <w:pageBreakBefore w:val="0"/>
        <w:numPr>
          <w:ilvl w:val="2"/>
          <w:numId w:val="8"/>
        </w:numPr>
        <w:spacing w:line="360" w:lineRule="auto"/>
        <w:ind w:left="216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Of all the visits that were supposed to happen, how many were on-time? </w:t>
      </w:r>
    </w:p>
    <w:p w:rsidR="00000000" w:rsidDel="00000000" w:rsidP="00000000" w:rsidRDefault="00000000" w:rsidRPr="00000000" w14:paraId="0000016D">
      <w:pPr>
        <w:pageBreakBefore w:val="0"/>
        <w:numPr>
          <w:ilvl w:val="3"/>
          <w:numId w:val="8"/>
        </w:numPr>
        <w:spacing w:line="360" w:lineRule="auto"/>
        <w:ind w:left="288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On-time = true, Late + didn’t happen = false</w:t>
      </w:r>
    </w:p>
    <w:p w:rsidR="00000000" w:rsidDel="00000000" w:rsidP="00000000" w:rsidRDefault="00000000" w:rsidRPr="00000000" w14:paraId="0000016E">
      <w:pPr>
        <w:pageBreakBefore w:val="0"/>
        <w:numPr>
          <w:ilvl w:val="2"/>
          <w:numId w:val="8"/>
        </w:numPr>
        <w:spacing w:line="360" w:lineRule="auto"/>
        <w:ind w:left="216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Of all the visits that were supposed to happen, how many actually occurred? (includes on-time and late as having happened)</w:t>
      </w:r>
    </w:p>
    <w:p w:rsidR="00000000" w:rsidDel="00000000" w:rsidP="00000000" w:rsidRDefault="00000000" w:rsidRPr="00000000" w14:paraId="0000016F">
      <w:pPr>
        <w:pageBreakBefore w:val="0"/>
        <w:numPr>
          <w:ilvl w:val="3"/>
          <w:numId w:val="8"/>
        </w:numPr>
        <w:spacing w:line="360" w:lineRule="auto"/>
        <w:ind w:left="288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On-time + Late = true, Didn’t happen = false</w:t>
      </w:r>
    </w:p>
    <w:p w:rsidR="00000000" w:rsidDel="00000000" w:rsidP="00000000" w:rsidRDefault="00000000" w:rsidRPr="00000000" w14:paraId="00000170">
      <w:pPr>
        <w:pageBreakBefore w:val="0"/>
        <w:numPr>
          <w:ilvl w:val="0"/>
          <w:numId w:val="8"/>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It’s not possible to total up forms from all household members or check to see if any family member had a form submitted this week and count that as the household being visited. If you want to count the households visited this month, you need a form submitted at the household level like a household visit form or a household survey form.</w:t>
      </w:r>
    </w:p>
    <w:p w:rsidR="00000000" w:rsidDel="00000000" w:rsidP="00000000" w:rsidRDefault="00000000" w:rsidRPr="00000000" w14:paraId="00000171">
      <w:pPr>
        <w:pageBreakBefore w:val="0"/>
        <w:numPr>
          <w:ilvl w:val="0"/>
          <w:numId w:val="8"/>
        </w:numPr>
        <w:spacing w:line="360" w:lineRule="auto"/>
        <w:ind w:left="720" w:hanging="360"/>
        <w:rPr>
          <w:ins w:author="Nicole Orlowski" w:id="9" w:date="2020-01-28T16:18:06Z"/>
          <w:rFonts w:ascii="Nunito Sans" w:cs="Nunito Sans" w:eastAsia="Nunito Sans" w:hAnsi="Nunito Sans"/>
        </w:rPr>
      </w:pPr>
      <w:r w:rsidDel="00000000" w:rsidR="00000000" w:rsidRPr="00000000">
        <w:rPr>
          <w:rFonts w:ascii="Nunito Sans" w:cs="Nunito Sans" w:eastAsia="Nunito Sans" w:hAnsi="Nunito Sans"/>
          <w:rtl w:val="0"/>
        </w:rPr>
        <w:t xml:space="preserve">Denominator must be the same for both sides (e.g. kids in our immunization program). Can’t split it into kids &lt;2 yrs on one side and kids &lt;5 years on the other side.</w:t>
      </w:r>
      <w:ins w:author="Nicole Orlowski" w:id="9" w:date="2020-01-28T16:18:06Z">
        <w:r w:rsidDel="00000000" w:rsidR="00000000" w:rsidRPr="00000000">
          <w:rPr>
            <w:rtl w:val="0"/>
          </w:rPr>
        </w:r>
      </w:ins>
    </w:p>
    <w:p w:rsidR="00000000" w:rsidDel="00000000" w:rsidP="00000000" w:rsidRDefault="00000000" w:rsidRPr="00000000" w14:paraId="00000172">
      <w:pPr>
        <w:pageBreakBefore w:val="0"/>
        <w:numPr>
          <w:ilvl w:val="0"/>
          <w:numId w:val="8"/>
        </w:numPr>
        <w:spacing w:line="360" w:lineRule="auto"/>
        <w:ind w:left="720" w:hanging="360"/>
        <w:rPr>
          <w:rFonts w:ascii="Nunito Sans" w:cs="Nunito Sans" w:eastAsia="Nunito Sans" w:hAnsi="Nunito Sans"/>
          <w:u w:val="none"/>
          <w:rPrChange w:author="Nicole Orlowski" w:id="10" w:date="2020-01-28T16:18:06Z">
            <w:rPr>
              <w:rFonts w:ascii="Nunito Sans" w:cs="Nunito Sans" w:eastAsia="Nunito Sans" w:hAnsi="Nunito Sans"/>
            </w:rPr>
          </w:rPrChange>
        </w:rPr>
        <w:pPrChange w:author="Nicole Orlowski" w:id="0" w:date="2020-01-28T16:18:06Z">
          <w:pPr>
            <w:pageBreakBefore w:val="0"/>
            <w:numPr>
              <w:ilvl w:val="0"/>
              <w:numId w:val="8"/>
            </w:numPr>
            <w:spacing w:line="360" w:lineRule="auto"/>
            <w:ind w:left="720" w:hanging="360"/>
          </w:pPr>
        </w:pPrChange>
      </w:pPr>
      <w:ins w:author="Nicole Orlowski" w:id="9" w:date="2020-01-28T16:18:06Z">
        <w:r w:rsidDel="00000000" w:rsidR="00000000" w:rsidRPr="00000000">
          <w:rPr>
            <w:rFonts w:ascii="Nunito Sans" w:cs="Nunito Sans" w:eastAsia="Nunito Sans" w:hAnsi="Nunito Sans"/>
            <w:rtl w:val="0"/>
          </w:rPr>
          <w:t xml:space="preserve">Bars must progress </w:t>
        </w:r>
        <w:r w:rsidDel="00000000" w:rsidR="00000000" w:rsidRPr="00000000">
          <w:rPr>
            <w:rFonts w:ascii="Nunito Sans" w:cs="Nunito Sans" w:eastAsia="Nunito Sans" w:hAnsi="Nunito Sans"/>
            <w:rtl w:val="0"/>
          </w:rPr>
          <w:t xml:space="preserve">positively</w:t>
        </w:r>
        <w:r w:rsidDel="00000000" w:rsidR="00000000" w:rsidRPr="00000000">
          <w:rPr>
            <w:rFonts w:ascii="Nunito Sans" w:cs="Nunito Sans" w:eastAsia="Nunito Sans" w:hAnsi="Nunito Sans"/>
            <w:rtl w:val="0"/>
          </w:rPr>
          <w:t xml:space="preserve"> (ex. Visits completed, not visits missed) </w:t>
        </w:r>
      </w:ins>
      <w:r w:rsidDel="00000000" w:rsidR="00000000" w:rsidRPr="00000000">
        <w:rPr>
          <w:rtl w:val="0"/>
        </w:rPr>
      </w:r>
    </w:p>
    <w:p w:rsidR="00000000" w:rsidDel="00000000" w:rsidP="00000000" w:rsidRDefault="00000000" w:rsidRPr="00000000" w14:paraId="00000173">
      <w:pPr>
        <w:pageBreakBefore w:val="0"/>
        <w:widowControl w:val="0"/>
        <w:spacing w:line="360" w:lineRule="auto"/>
        <w:rPr>
          <w:rFonts w:ascii="Nunito Sans" w:cs="Nunito Sans" w:eastAsia="Nunito Sans" w:hAnsi="Nunito Sans"/>
          <w:color w:val="333333"/>
          <w:sz w:val="20"/>
          <w:szCs w:val="20"/>
          <w:highlight w:val="white"/>
        </w:rPr>
      </w:pPr>
      <w:r w:rsidDel="00000000" w:rsidR="00000000" w:rsidRPr="00000000">
        <w:rPr>
          <w:rtl w:val="0"/>
        </w:rPr>
      </w:r>
    </w:p>
    <w:p w:rsidR="00000000" w:rsidDel="00000000" w:rsidP="00000000" w:rsidRDefault="00000000" w:rsidRPr="00000000" w14:paraId="00000174">
      <w:pPr>
        <w:pStyle w:val="Heading3"/>
        <w:keepNext w:val="0"/>
        <w:keepLines w:val="0"/>
        <w:pageBreakBefore w:val="0"/>
        <w:widowControl w:val="0"/>
        <w:spacing w:line="431.99999999999994" w:lineRule="auto"/>
        <w:rPr>
          <w:rFonts w:ascii="Nunito Sans" w:cs="Nunito Sans" w:eastAsia="Nunito Sans" w:hAnsi="Nunito Sans"/>
        </w:rPr>
      </w:pPr>
      <w:bookmarkStart w:colFirst="0" w:colLast="0" w:name="_ordm7qnbmryf" w:id="67"/>
      <w:bookmarkEnd w:id="67"/>
      <w:r w:rsidDel="00000000" w:rsidR="00000000" w:rsidRPr="00000000">
        <w:rPr>
          <w:rFonts w:ascii="Nunito Sans" w:cs="Nunito Sans" w:eastAsia="Nunito Sans" w:hAnsi="Nunito Sans"/>
          <w:rtl w:val="0"/>
        </w:rPr>
        <w:t xml:space="preserve">Unique considerations for each role that affect design</w:t>
      </w:r>
    </w:p>
    <w:p w:rsidR="00000000" w:rsidDel="00000000" w:rsidP="00000000" w:rsidRDefault="00000000" w:rsidRPr="00000000" w14:paraId="00000175">
      <w:pPr>
        <w:pageBreakBefore w:val="0"/>
        <w:widowControl w:val="0"/>
        <w:spacing w:line="431.99999999999994"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CHWs:</w:t>
      </w:r>
    </w:p>
    <w:p w:rsidR="00000000" w:rsidDel="00000000" w:rsidP="00000000" w:rsidRDefault="00000000" w:rsidRPr="00000000" w14:paraId="00000176">
      <w:pPr>
        <w:pageBreakBefore w:val="0"/>
        <w:widowControl w:val="0"/>
        <w:numPr>
          <w:ilvl w:val="0"/>
          <w:numId w:val="14"/>
        </w:numPr>
        <w:spacing w:line="431.99999999999994"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Will be viewing on a mobile device; keep in mind the number of widgets you display </w:t>
      </w:r>
    </w:p>
    <w:p w:rsidR="00000000" w:rsidDel="00000000" w:rsidP="00000000" w:rsidRDefault="00000000" w:rsidRPr="00000000" w14:paraId="00000177">
      <w:pPr>
        <w:pageBreakBefore w:val="0"/>
        <w:widowControl w:val="0"/>
        <w:numPr>
          <w:ilvl w:val="0"/>
          <w:numId w:val="14"/>
        </w:numPr>
        <w:spacing w:line="431.99999999999994"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Information is related to their own individual achievement, not comparisons with peers or aggregates for their facility</w:t>
      </w:r>
    </w:p>
    <w:p w:rsidR="00000000" w:rsidDel="00000000" w:rsidP="00000000" w:rsidRDefault="00000000" w:rsidRPr="00000000" w14:paraId="00000178">
      <w:pPr>
        <w:pageBreakBefore w:val="0"/>
        <w:widowControl w:val="0"/>
        <w:numPr>
          <w:ilvl w:val="0"/>
          <w:numId w:val="14"/>
        </w:numPr>
        <w:spacing w:line="431.99999999999994"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May have a difficult time understanding percentages (however certain partners like LG still focus on % based targets and therefore it still needs to be included). Percentages are good for evaluating performance, but difficult to “act on” because depending on how many actions you have already done / left to do, it may not always be clear or possible to “achieve” a percentage goal. </w:t>
      </w:r>
    </w:p>
    <w:p w:rsidR="00000000" w:rsidDel="00000000" w:rsidP="00000000" w:rsidRDefault="00000000" w:rsidRPr="00000000" w14:paraId="00000179">
      <w:pPr>
        <w:pageBreakBefore w:val="0"/>
        <w:widowControl w:val="0"/>
        <w:numPr>
          <w:ilvl w:val="0"/>
          <w:numId w:val="14"/>
        </w:numPr>
        <w:spacing w:line="431.99999999999994"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Targets data is always up-to-date even when offline, but important to know when they’ve last synced and sent data to managers</w:t>
      </w:r>
    </w:p>
    <w:p w:rsidR="00000000" w:rsidDel="00000000" w:rsidP="00000000" w:rsidRDefault="00000000" w:rsidRPr="00000000" w14:paraId="0000017A">
      <w:pPr>
        <w:pageBreakBefore w:val="0"/>
        <w:widowControl w:val="0"/>
        <w:spacing w:line="431.99999999999994"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Managers:</w:t>
      </w:r>
    </w:p>
    <w:p w:rsidR="00000000" w:rsidDel="00000000" w:rsidP="00000000" w:rsidRDefault="00000000" w:rsidRPr="00000000" w14:paraId="0000017B">
      <w:pPr>
        <w:pageBreakBefore w:val="0"/>
        <w:widowControl w:val="0"/>
        <w:numPr>
          <w:ilvl w:val="0"/>
          <w:numId w:val="27"/>
        </w:numPr>
        <w:spacing w:line="431.99999999999994"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Could be viewing on desktop or mobile device; may be seeing widgets side-by-side </w:t>
      </w:r>
    </w:p>
    <w:p w:rsidR="00000000" w:rsidDel="00000000" w:rsidP="00000000" w:rsidRDefault="00000000" w:rsidRPr="00000000" w14:paraId="0000017C">
      <w:pPr>
        <w:pageBreakBefore w:val="0"/>
        <w:widowControl w:val="0"/>
        <w:numPr>
          <w:ilvl w:val="0"/>
          <w:numId w:val="27"/>
        </w:numPr>
        <w:spacing w:line="431.99999999999994"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Want to view overall summary of CHW goals, may also have their own personal goals</w:t>
      </w:r>
    </w:p>
    <w:p w:rsidR="00000000" w:rsidDel="00000000" w:rsidP="00000000" w:rsidRDefault="00000000" w:rsidRPr="00000000" w14:paraId="0000017D">
      <w:pPr>
        <w:pageBreakBefore w:val="0"/>
        <w:widowControl w:val="0"/>
        <w:numPr>
          <w:ilvl w:val="0"/>
          <w:numId w:val="27"/>
        </w:numPr>
        <w:spacing w:line="431.99999999999994"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Can only see widgets for which they have Report access</w:t>
      </w:r>
    </w:p>
    <w:p w:rsidR="00000000" w:rsidDel="00000000" w:rsidP="00000000" w:rsidRDefault="00000000" w:rsidRPr="00000000" w14:paraId="0000017E">
      <w:pPr>
        <w:pageBreakBefore w:val="0"/>
        <w:widowControl w:val="0"/>
        <w:numPr>
          <w:ilvl w:val="0"/>
          <w:numId w:val="27"/>
        </w:numPr>
        <w:spacing w:line="431.99999999999994"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Understand, and need, percentage information in order to evaluate performance</w:t>
      </w:r>
    </w:p>
    <w:p w:rsidR="00000000" w:rsidDel="00000000" w:rsidP="00000000" w:rsidRDefault="00000000" w:rsidRPr="00000000" w14:paraId="0000017F">
      <w:pPr>
        <w:pageBreakBefore w:val="0"/>
        <w:widowControl w:val="0"/>
        <w:numPr>
          <w:ilvl w:val="0"/>
          <w:numId w:val="27"/>
        </w:numPr>
        <w:spacing w:line="431.99999999999994" w:lineRule="auto"/>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Important to know how up-to-date the data is (will be addressed in a different feature for CHW last sync date)</w:t>
      </w:r>
    </w:p>
    <w:p w:rsidR="00000000" w:rsidDel="00000000" w:rsidP="00000000" w:rsidRDefault="00000000" w:rsidRPr="00000000" w14:paraId="00000180">
      <w:pPr>
        <w:pageBreakBefore w:val="0"/>
        <w:spacing w:line="360" w:lineRule="auto"/>
        <w:rPr>
          <w:rFonts w:ascii="Nunito Sans" w:cs="Nunito Sans" w:eastAsia="Nunito Sans" w:hAnsi="Nunito Sans"/>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nn Sippell" w:id="6" w:date="2020-03-10T16:24:36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 concept of a max form length?</w:t>
      </w:r>
    </w:p>
  </w:comment>
  <w:comment w:author="Francesca Henri" w:id="9" w:date="2019-10-24T03:39:42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+francesca@medicmobile.org</w:t>
      </w:r>
    </w:p>
  </w:comment>
  <w:comment w:author="Kenn Sippell" w:id="11" w:date="2020-03-10T16:31:07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above says these are not "clickable" but this says we can click them?</w:t>
      </w:r>
    </w:p>
  </w:comment>
  <w:comment w:author="Kenn Sippell" w:id="12" w:date="2020-03-10T16:31:33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Z-score?</w:t>
      </w:r>
    </w:p>
  </w:comment>
  <w:comment w:author="Kenn Sippell" w:id="10" w:date="2020-03-10T16:28:25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guidelines for fields?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https://github.com/medic/medic-docs/blob/master/configuration/developing-community-health-applications.md#fields</w:t>
      </w:r>
    </w:p>
  </w:comment>
  <w:comment w:author="Amanda Cilek" w:id="8" w:date="2019-05-23T21:47:06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Ranju: growth and nutritional status are missing.</w:t>
      </w:r>
    </w:p>
  </w:comment>
  <w:comment w:author="Amanda Cilek" w:id="7" w:date="2019-05-23T21:45:47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Ranju: I think it would be good to have a separate section for each form type. To include: how you title things and suggested order. We could bring screenshots of what we build for the ref app in here as recommendations.</w:t>
      </w:r>
    </w:p>
  </w:comment>
  <w:comment w:author="Kenn Sippell" w:id="5" w:date="2020-03-10T16:15:18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w:t>
      </w:r>
    </w:p>
  </w:comment>
  <w:comment w:author="Marc Abbyad" w:id="0" w:date="2020-01-23T14:09:45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+orlowski@medicmobile.org Assigning this to you to move to a suitable place at the appropriate time. In the meantime we should consider this a public document as it has already been shared with members of the CHT community.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Nicole Orlowski_</w:t>
      </w:r>
    </w:p>
  </w:comment>
  <w:comment w:author="Amanda Cilek" w:id="13" w:date="2019-05-22T23:32:35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special guidelines for specific use cases, that should probably come from the design team +ranju@medicmobile.org</w:t>
      </w:r>
    </w:p>
  </w:comment>
  <w:comment w:author="Ranju Sharma" w:id="14" w:date="2019-05-23T03:24:05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We could pull this from the use case reviews - those would be happening during our design team calls now (update in the channel coming soon) so you could be bringing suggestions for condition cards in as we complete the reviews for each use case.</w:t>
      </w:r>
    </w:p>
  </w:comment>
  <w:comment w:author="Gareth Bowen" w:id="1" w:date="2019-06-27T01:56:01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document. Do you think it should be merged with the configuration documentation in medic-docs?</w:t>
      </w:r>
    </w:p>
  </w:comment>
  <w:comment w:author="Ranju Sharma" w:id="2" w:date="2019-08-13T17:04:23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+marc@medicmobile.org is this doc being actively updated or do we have any plans to update in the immediate future? There is a lot of information here that would have been nice to make public w the ref app release but from a quick scan looks like it needs additions /edits. Need advice on how we might best use this resource/ if we can for this release.</w:t>
      </w:r>
    </w:p>
  </w:comment>
  <w:comment w:author="Marc Abbyad" w:id="3" w:date="2019-08-14T01:04:44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guide for our team and CHT technical partners. We really need to move it to medic-docs as soon as possible. +cilek@medicmobile.org, have you started this process? If not, +ranju@medicmobile.org can you please start that process, and if you get stuck you can get support in the #developer or #tech-leads channel.</w:t>
      </w:r>
    </w:p>
  </w:comment>
  <w:comment w:author="Marc Abbyad" w:id="4" w:date="2020-01-23T14:10:23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Assigned to Nicole who is now responsible for maintaining this doc.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hyperlink" Target="https://opendatakit.github.io/xforms-spec/" TargetMode="External"/><Relationship Id="rId41" Type="http://schemas.openxmlformats.org/officeDocument/2006/relationships/image" Target="media/image33.png"/><Relationship Id="rId44" Type="http://schemas.openxmlformats.org/officeDocument/2006/relationships/hyperlink" Target="https://github.com/medic/medic-conf" TargetMode="External"/><Relationship Id="rId43" Type="http://schemas.openxmlformats.org/officeDocument/2006/relationships/hyperlink" Target="http://xlsform.org/" TargetMode="External"/><Relationship Id="rId46" Type="http://schemas.openxmlformats.org/officeDocument/2006/relationships/hyperlink" Target="https://github.com/medic/medic/issues/5535" TargetMode="External"/><Relationship Id="rId45" Type="http://schemas.openxmlformats.org/officeDocument/2006/relationships/hyperlink" Target="https://github.com/medic/medic-docs/blob/master/configuration/forms.md#xform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2.png"/><Relationship Id="rId48" Type="http://schemas.openxmlformats.org/officeDocument/2006/relationships/hyperlink" Target="https://www.w3schools.com/CSS/css_list.asp" TargetMode="External"/><Relationship Id="rId47" Type="http://schemas.openxmlformats.org/officeDocument/2006/relationships/image" Target="media/image18.png"/><Relationship Id="rId49" Type="http://schemas.openxmlformats.org/officeDocument/2006/relationships/image" Target="media/image3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27.png"/><Relationship Id="rId31" Type="http://schemas.openxmlformats.org/officeDocument/2006/relationships/image" Target="media/image34.png"/><Relationship Id="rId30" Type="http://schemas.openxmlformats.org/officeDocument/2006/relationships/image" Target="media/image26.png"/><Relationship Id="rId33" Type="http://schemas.openxmlformats.org/officeDocument/2006/relationships/image" Target="media/image5.png"/><Relationship Id="rId32" Type="http://schemas.openxmlformats.org/officeDocument/2006/relationships/image" Target="media/image10.png"/><Relationship Id="rId35" Type="http://schemas.openxmlformats.org/officeDocument/2006/relationships/image" Target="media/image24.png"/><Relationship Id="rId34" Type="http://schemas.openxmlformats.org/officeDocument/2006/relationships/image" Target="media/image28.png"/><Relationship Id="rId37" Type="http://schemas.openxmlformats.org/officeDocument/2006/relationships/image" Target="media/image6.png"/><Relationship Id="rId36" Type="http://schemas.openxmlformats.org/officeDocument/2006/relationships/image" Target="media/image17.png"/><Relationship Id="rId39" Type="http://schemas.openxmlformats.org/officeDocument/2006/relationships/image" Target="media/image12.png"/><Relationship Id="rId38" Type="http://schemas.openxmlformats.org/officeDocument/2006/relationships/image" Target="media/image15.png"/><Relationship Id="rId20" Type="http://schemas.openxmlformats.org/officeDocument/2006/relationships/image" Target="media/image22.png"/><Relationship Id="rId22" Type="http://schemas.openxmlformats.org/officeDocument/2006/relationships/image" Target="media/image2.png"/><Relationship Id="rId21" Type="http://schemas.openxmlformats.org/officeDocument/2006/relationships/image" Target="media/image11.png"/><Relationship Id="rId24" Type="http://schemas.openxmlformats.org/officeDocument/2006/relationships/image" Target="media/image13.png"/><Relationship Id="rId23" Type="http://schemas.openxmlformats.org/officeDocument/2006/relationships/image" Target="media/image8.png"/><Relationship Id="rId26" Type="http://schemas.openxmlformats.org/officeDocument/2006/relationships/image" Target="media/image21.png"/><Relationship Id="rId25" Type="http://schemas.openxmlformats.org/officeDocument/2006/relationships/image" Target="media/image14.png"/><Relationship Id="rId28" Type="http://schemas.openxmlformats.org/officeDocument/2006/relationships/image" Target="media/image23.png"/><Relationship Id="rId27" Type="http://schemas.openxmlformats.org/officeDocument/2006/relationships/image" Target="media/image31.png"/><Relationship Id="rId29" Type="http://schemas.openxmlformats.org/officeDocument/2006/relationships/image" Target="media/image1.png"/><Relationship Id="rId51" Type="http://schemas.openxmlformats.org/officeDocument/2006/relationships/image" Target="media/image7.png"/><Relationship Id="rId50" Type="http://schemas.openxmlformats.org/officeDocument/2006/relationships/image" Target="media/image4.png"/><Relationship Id="rId53" Type="http://schemas.openxmlformats.org/officeDocument/2006/relationships/hyperlink" Target="https://drive.google.com/open?id=0B09wPKzSO4yCSkpuZXp4bjZMMm8" TargetMode="External"/><Relationship Id="rId52" Type="http://schemas.openxmlformats.org/officeDocument/2006/relationships/image" Target="media/image37.png"/><Relationship Id="rId11" Type="http://schemas.openxmlformats.org/officeDocument/2006/relationships/image" Target="media/image30.png"/><Relationship Id="rId10" Type="http://schemas.openxmlformats.org/officeDocument/2006/relationships/hyperlink" Target="https://drive.google.com/open?id=1Lcjqs7OIxs5wKLrxGjg1JwvEf6a3UQ90M-X3Go0iptY" TargetMode="External"/><Relationship Id="rId54" Type="http://schemas.openxmlformats.org/officeDocument/2006/relationships/hyperlink" Target="https://github.com/medic/icon-library" TargetMode="External"/><Relationship Id="rId13" Type="http://schemas.openxmlformats.org/officeDocument/2006/relationships/hyperlink" Target="https://github.com/medic/medic-projects/tree/master/icon-library" TargetMode="External"/><Relationship Id="rId12" Type="http://schemas.openxmlformats.org/officeDocument/2006/relationships/image" Target="media/image19.png"/><Relationship Id="rId15" Type="http://schemas.openxmlformats.org/officeDocument/2006/relationships/image" Target="media/image25.png"/><Relationship Id="rId14" Type="http://schemas.openxmlformats.org/officeDocument/2006/relationships/image" Target="media/image29.png"/><Relationship Id="rId17" Type="http://schemas.openxmlformats.org/officeDocument/2006/relationships/image" Target="media/image35.png"/><Relationship Id="rId16" Type="http://schemas.openxmlformats.org/officeDocument/2006/relationships/image" Target="media/image3.png"/><Relationship Id="rId19" Type="http://schemas.openxmlformats.org/officeDocument/2006/relationships/image" Target="media/image38.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